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1288E" w14:textId="7F076475" w:rsidR="00BB24CC" w:rsidRDefault="005E6B69" w:rsidP="005E3F87">
      <w:pPr>
        <w:pStyle w:val="Heading1"/>
      </w:pPr>
      <w:del w:id="0" w:author="Sahana Melkris" w:date="2020-06-10T00:48:00Z">
        <w:r w:rsidRPr="005E3F87" w:rsidDel="00A668F9">
          <w:delText>H</w:delText>
        </w:r>
        <w:r w:rsidR="00BB24CC" w:rsidRPr="005E3F87" w:rsidDel="00A668F9">
          <w:delText>ealthy Body, Sound Mind?</w:delText>
        </w:r>
      </w:del>
      <w:ins w:id="1" w:author="Sahana Melkris" w:date="2020-06-10T00:48:00Z">
        <w:r w:rsidR="00A668F9">
          <w:t>Healthy body, sound mind?</w:t>
        </w:r>
      </w:ins>
    </w:p>
    <w:p w14:paraId="734DC991" w14:textId="7EC2A998" w:rsidR="00566EA1" w:rsidRPr="00566EA1" w:rsidRDefault="00566EA1" w:rsidP="00566EA1">
      <w:pPr>
        <w:rPr>
          <w:rFonts w:ascii="Times New Roman" w:hAnsi="Times New Roman" w:cs="Times New Roman"/>
          <w:sz w:val="24"/>
          <w:szCs w:val="24"/>
        </w:rPr>
      </w:pPr>
      <w:r w:rsidRPr="00566EA1">
        <w:rPr>
          <w:rFonts w:ascii="Times New Roman" w:hAnsi="Times New Roman" w:cs="Times New Roman"/>
          <w:sz w:val="24"/>
          <w:szCs w:val="24"/>
        </w:rPr>
        <w:t>“Many neurological disorders—Huntington’s, Parkinson</w:t>
      </w:r>
      <w:r w:rsidR="00C5650D">
        <w:rPr>
          <w:rFonts w:ascii="Times New Roman" w:hAnsi="Times New Roman" w:cs="Times New Roman"/>
          <w:sz w:val="24"/>
          <w:szCs w:val="24"/>
        </w:rPr>
        <w:t>’</w:t>
      </w:r>
      <w:r w:rsidRPr="00566EA1">
        <w:rPr>
          <w:rFonts w:ascii="Times New Roman" w:hAnsi="Times New Roman" w:cs="Times New Roman"/>
          <w:sz w:val="24"/>
          <w:szCs w:val="24"/>
        </w:rPr>
        <w:t xml:space="preserve">s, </w:t>
      </w:r>
      <w:del w:id="2" w:author="Suresh Krishnamurthy" w:date="2020-06-06T19:52:00Z">
        <w:r w:rsidRPr="00566EA1" w:rsidDel="00ED25D0">
          <w:rPr>
            <w:rFonts w:ascii="Times New Roman" w:hAnsi="Times New Roman" w:cs="Times New Roman"/>
            <w:sz w:val="24"/>
            <w:szCs w:val="24"/>
          </w:rPr>
          <w:delText>Alzhiemer</w:delText>
        </w:r>
        <w:r w:rsidR="00C5650D" w:rsidDel="00ED25D0">
          <w:rPr>
            <w:rFonts w:ascii="Times New Roman" w:hAnsi="Times New Roman" w:cs="Times New Roman"/>
            <w:sz w:val="24"/>
            <w:szCs w:val="24"/>
          </w:rPr>
          <w:delText>’</w:delText>
        </w:r>
        <w:r w:rsidRPr="00566EA1" w:rsidDel="00ED25D0">
          <w:rPr>
            <w:rFonts w:ascii="Times New Roman" w:hAnsi="Times New Roman" w:cs="Times New Roman"/>
            <w:sz w:val="24"/>
            <w:szCs w:val="24"/>
          </w:rPr>
          <w:delText>s</w:delText>
        </w:r>
      </w:del>
      <w:ins w:id="3" w:author="Suresh Krishnamurthy" w:date="2020-06-06T19:52:00Z">
        <w:r w:rsidR="00ED25D0" w:rsidRPr="00566EA1">
          <w:rPr>
            <w:rFonts w:ascii="Times New Roman" w:hAnsi="Times New Roman" w:cs="Times New Roman"/>
            <w:sz w:val="24"/>
            <w:szCs w:val="24"/>
          </w:rPr>
          <w:t>Alzheimer</w:t>
        </w:r>
        <w:r w:rsidR="00ED25D0">
          <w:rPr>
            <w:rFonts w:ascii="Times New Roman" w:hAnsi="Times New Roman" w:cs="Times New Roman"/>
            <w:sz w:val="24"/>
            <w:szCs w:val="24"/>
          </w:rPr>
          <w:t>’</w:t>
        </w:r>
        <w:r w:rsidR="00ED25D0" w:rsidRPr="00566EA1">
          <w:rPr>
            <w:rFonts w:ascii="Times New Roman" w:hAnsi="Times New Roman" w:cs="Times New Roman"/>
            <w:sz w:val="24"/>
            <w:szCs w:val="24"/>
          </w:rPr>
          <w:t>s</w:t>
        </w:r>
      </w:ins>
      <w:r w:rsidRPr="00566EA1">
        <w:rPr>
          <w:rFonts w:ascii="Times New Roman" w:hAnsi="Times New Roman" w:cs="Times New Roman"/>
          <w:sz w:val="24"/>
          <w:szCs w:val="24"/>
        </w:rPr>
        <w:t xml:space="preserve"> disease, </w:t>
      </w:r>
      <w:ins w:id="4" w:author="Suresh Krishnamurthy" w:date="2020-06-06T19:52:00Z">
        <w:r w:rsidR="00ED25D0">
          <w:rPr>
            <w:rFonts w:ascii="Times New Roman" w:hAnsi="Times New Roman" w:cs="Times New Roman"/>
            <w:sz w:val="24"/>
            <w:szCs w:val="24"/>
          </w:rPr>
          <w:t xml:space="preserve">and </w:t>
        </w:r>
      </w:ins>
      <w:r w:rsidRPr="00566EA1">
        <w:rPr>
          <w:rFonts w:ascii="Times New Roman" w:hAnsi="Times New Roman" w:cs="Times New Roman"/>
          <w:sz w:val="24"/>
          <w:szCs w:val="24"/>
        </w:rPr>
        <w:t>even autism spectrum disorders</w:t>
      </w:r>
      <w:ins w:id="5" w:author="Suresh Krishnamurthy" w:date="2020-06-06T19:52:00Z">
        <w:r w:rsidR="00ED25D0" w:rsidRPr="00566EA1">
          <w:rPr>
            <w:rFonts w:ascii="Times New Roman" w:hAnsi="Times New Roman" w:cs="Times New Roman"/>
            <w:sz w:val="24"/>
            <w:szCs w:val="24"/>
          </w:rPr>
          <w:t>—</w:t>
        </w:r>
      </w:ins>
      <w:del w:id="6" w:author="Suresh Krishnamurthy" w:date="2020-06-06T19:52:00Z">
        <w:r w:rsidR="00B51009" w:rsidDel="00ED25D0">
          <w:rPr>
            <w:rFonts w:ascii="Times New Roman" w:hAnsi="Times New Roman" w:cs="Times New Roman"/>
            <w:sz w:val="24"/>
            <w:szCs w:val="24"/>
          </w:rPr>
          <w:delText>-</w:delText>
        </w:r>
      </w:del>
      <w:r w:rsidRPr="00566EA1">
        <w:rPr>
          <w:rFonts w:ascii="Times New Roman" w:hAnsi="Times New Roman" w:cs="Times New Roman"/>
          <w:sz w:val="24"/>
          <w:szCs w:val="24"/>
        </w:rPr>
        <w:t>are often paired with metabolic and endocrine alterations,</w:t>
      </w:r>
      <w:ins w:id="7" w:author="Suresh Krishnamurthy" w:date="2020-06-06T19:55:00Z">
        <w:r w:rsidR="00ED25D0">
          <w:rPr>
            <w:rFonts w:ascii="Times New Roman" w:hAnsi="Times New Roman" w:cs="Times New Roman"/>
            <w:sz w:val="24"/>
            <w:szCs w:val="24"/>
          </w:rPr>
          <w:t>”</w:t>
        </w:r>
      </w:ins>
      <w:r w:rsidRPr="00566EA1">
        <w:rPr>
          <w:rFonts w:ascii="Times New Roman" w:hAnsi="Times New Roman" w:cs="Times New Roman"/>
          <w:sz w:val="24"/>
          <w:szCs w:val="24"/>
        </w:rPr>
        <w:t xml:space="preserve"> explained Bronwen Martin, Ph.D. Type 2 diabetes, for example</w:t>
      </w:r>
      <w:ins w:id="8" w:author="Suresh Krishnamurthy" w:date="2020-06-06T19:54:00Z">
        <w:r w:rsidR="00ED25D0">
          <w:rPr>
            <w:rFonts w:ascii="Times New Roman" w:hAnsi="Times New Roman" w:cs="Times New Roman"/>
            <w:sz w:val="24"/>
            <w:szCs w:val="24"/>
          </w:rPr>
          <w:t>,</w:t>
        </w:r>
      </w:ins>
      <w:r w:rsidRPr="00566EA1">
        <w:rPr>
          <w:rFonts w:ascii="Times New Roman" w:hAnsi="Times New Roman" w:cs="Times New Roman"/>
          <w:sz w:val="24"/>
          <w:szCs w:val="24"/>
        </w:rPr>
        <w:t xml:space="preserve"> is associated with an increased risk for developing </w:t>
      </w:r>
      <w:del w:id="9" w:author="Suresh Krishnamurthy" w:date="2020-06-06T19:55:00Z">
        <w:r w:rsidRPr="00566EA1" w:rsidDel="00ED25D0">
          <w:rPr>
            <w:rFonts w:ascii="Times New Roman" w:hAnsi="Times New Roman" w:cs="Times New Roman"/>
            <w:sz w:val="24"/>
            <w:szCs w:val="24"/>
          </w:rPr>
          <w:delText>Alzheimers</w:delText>
        </w:r>
      </w:del>
      <w:ins w:id="10" w:author="Suresh Krishnamurthy" w:date="2020-06-06T19:55:00Z">
        <w:r w:rsidR="00ED25D0" w:rsidRPr="00566EA1">
          <w:rPr>
            <w:rFonts w:ascii="Times New Roman" w:hAnsi="Times New Roman" w:cs="Times New Roman"/>
            <w:sz w:val="24"/>
            <w:szCs w:val="24"/>
          </w:rPr>
          <w:t>Alzheimer’s</w:t>
        </w:r>
      </w:ins>
      <w:r w:rsidRPr="00566EA1">
        <w:rPr>
          <w:rFonts w:ascii="Times New Roman" w:hAnsi="Times New Roman" w:cs="Times New Roman"/>
          <w:sz w:val="24"/>
          <w:szCs w:val="24"/>
        </w:rPr>
        <w:t xml:space="preserve"> Disease. </w:t>
      </w:r>
      <w:del w:id="11" w:author="Suresh Krishnamurthy" w:date="2020-06-06T19:57:00Z">
        <w:r w:rsidRPr="00566EA1" w:rsidDel="00ED25D0">
          <w:rPr>
            <w:rFonts w:ascii="Times New Roman" w:hAnsi="Times New Roman" w:cs="Times New Roman"/>
            <w:sz w:val="24"/>
            <w:szCs w:val="24"/>
          </w:rPr>
          <w:delText>“</w:delText>
        </w:r>
      </w:del>
      <w:r w:rsidRPr="00566EA1">
        <w:rPr>
          <w:rFonts w:ascii="Times New Roman" w:hAnsi="Times New Roman" w:cs="Times New Roman"/>
          <w:sz w:val="24"/>
          <w:szCs w:val="24"/>
        </w:rPr>
        <w:t xml:space="preserve">My belief is that if we can understand this </w:t>
      </w:r>
      <w:ins w:id="12" w:author="Suresh Krishnamurthy" w:date="2020-06-06T19:56:00Z">
        <w:r w:rsidR="00ED25D0">
          <w:rPr>
            <w:rFonts w:ascii="Times New Roman" w:hAnsi="Times New Roman" w:cs="Times New Roman"/>
            <w:sz w:val="24"/>
            <w:szCs w:val="24"/>
          </w:rPr>
          <w:t>d</w:t>
        </w:r>
      </w:ins>
      <w:ins w:id="13" w:author="Suresh Krishnamurthy" w:date="2020-06-06T19:57:00Z">
        <w:r w:rsidR="00ED25D0">
          <w:rPr>
            <w:rFonts w:ascii="Times New Roman" w:hAnsi="Times New Roman" w:cs="Times New Roman"/>
            <w:sz w:val="24"/>
            <w:szCs w:val="24"/>
          </w:rPr>
          <w:t>y</w:t>
        </w:r>
      </w:ins>
      <w:ins w:id="14" w:author="Suresh Krishnamurthy" w:date="2020-06-06T19:56:00Z">
        <w:r w:rsidR="00ED25D0">
          <w:rPr>
            <w:rFonts w:ascii="Times New Roman" w:hAnsi="Times New Roman" w:cs="Times New Roman"/>
            <w:sz w:val="24"/>
            <w:szCs w:val="24"/>
          </w:rPr>
          <w:t>sfunction</w:t>
        </w:r>
      </w:ins>
      <w:ins w:id="15" w:author="Sahana Melkris" w:date="2020-06-10T23:18:00Z">
        <w:r w:rsidR="00B77859">
          <w:rPr>
            <w:rFonts w:ascii="Times New Roman" w:hAnsi="Times New Roman" w:cs="Times New Roman"/>
            <w:sz w:val="24"/>
            <w:szCs w:val="24"/>
          </w:rPr>
          <w:t xml:space="preserve"> </w:t>
        </w:r>
      </w:ins>
      <w:del w:id="16" w:author="Suresh Krishnamurthy" w:date="2020-06-06T19:56:00Z">
        <w:r w:rsidRPr="00566EA1" w:rsidDel="00ED25D0">
          <w:rPr>
            <w:rFonts w:ascii="Times New Roman" w:hAnsi="Times New Roman" w:cs="Times New Roman"/>
            <w:sz w:val="24"/>
            <w:szCs w:val="24"/>
          </w:rPr>
          <w:delText xml:space="preserve">dys-function </w:delText>
        </w:r>
      </w:del>
      <w:r w:rsidRPr="00566EA1">
        <w:rPr>
          <w:rFonts w:ascii="Times New Roman" w:hAnsi="Times New Roman" w:cs="Times New Roman"/>
          <w:sz w:val="24"/>
          <w:szCs w:val="24"/>
        </w:rPr>
        <w:t xml:space="preserve">and correct it, we can </w:t>
      </w:r>
      <w:proofErr w:type="gramStart"/>
      <w:r w:rsidRPr="00566EA1">
        <w:rPr>
          <w:rFonts w:ascii="Times New Roman" w:hAnsi="Times New Roman" w:cs="Times New Roman"/>
          <w:sz w:val="24"/>
          <w:szCs w:val="24"/>
        </w:rPr>
        <w:t>ultimately improve</w:t>
      </w:r>
      <w:proofErr w:type="gramEnd"/>
      <w:r w:rsidRPr="00566EA1">
        <w:rPr>
          <w:rFonts w:ascii="Times New Roman" w:hAnsi="Times New Roman" w:cs="Times New Roman"/>
          <w:sz w:val="24"/>
          <w:szCs w:val="24"/>
        </w:rPr>
        <w:t xml:space="preserve"> brain health.</w:t>
      </w:r>
    </w:p>
    <w:p w14:paraId="0A3AB4CB" w14:textId="0939D045" w:rsidR="00566EA1" w:rsidRDefault="00497028" w:rsidP="00566EA1">
      <w:pPr>
        <w:rPr>
          <w:rFonts w:ascii="Times New Roman" w:hAnsi="Times New Roman" w:cs="Times New Roman"/>
          <w:sz w:val="24"/>
          <w:szCs w:val="24"/>
        </w:rPr>
      </w:pPr>
      <w:ins w:id="17" w:author="Sahana Melkris" w:date="2020-06-06T20:14:00Z">
        <w:r>
          <w:rPr>
            <w:rFonts w:ascii="Times New Roman" w:hAnsi="Times New Roman" w:cs="Times New Roman"/>
            <w:sz w:val="24"/>
            <w:szCs w:val="24"/>
          </w:rPr>
          <w:t>Martin</w:t>
        </w:r>
      </w:ins>
      <w:del w:id="18" w:author="Sahana Melkris" w:date="2020-06-06T20:14:00Z">
        <w:r w:rsidR="00566EA1" w:rsidRPr="00566EA1" w:rsidDel="00497028">
          <w:rPr>
            <w:rFonts w:ascii="Times New Roman" w:hAnsi="Times New Roman" w:cs="Times New Roman"/>
            <w:sz w:val="24"/>
            <w:szCs w:val="24"/>
          </w:rPr>
          <w:delText xml:space="preserve">Martine </w:delText>
        </w:r>
      </w:del>
      <w:ins w:id="19" w:author="Sahana Melkris" w:date="2020-06-10T23:19:00Z">
        <w:r w:rsidR="00B77859">
          <w:rPr>
            <w:rFonts w:ascii="Times New Roman" w:hAnsi="Times New Roman" w:cs="Times New Roman"/>
            <w:sz w:val="24"/>
            <w:szCs w:val="24"/>
          </w:rPr>
          <w:t xml:space="preserve"> </w:t>
        </w:r>
      </w:ins>
      <w:r w:rsidR="00566EA1" w:rsidRPr="00566EA1">
        <w:rPr>
          <w:rFonts w:ascii="Times New Roman" w:hAnsi="Times New Roman" w:cs="Times New Roman"/>
          <w:sz w:val="24"/>
          <w:szCs w:val="24"/>
        </w:rPr>
        <w:t xml:space="preserve">is not alone in her conviction. As a post-doctoral fellow with Mark Mattson, </w:t>
      </w:r>
      <w:proofErr w:type="spellStart"/>
      <w:r w:rsidR="00566EA1" w:rsidRPr="00566EA1">
        <w:rPr>
          <w:rFonts w:ascii="Times New Roman" w:hAnsi="Times New Roman" w:cs="Times New Roman"/>
          <w:sz w:val="24"/>
          <w:szCs w:val="24"/>
        </w:rPr>
        <w:t>Ph.D</w:t>
      </w:r>
      <w:proofErr w:type="spellEnd"/>
      <w:del w:id="20" w:author="Sahana Melkris" w:date="2020-06-06T20:10:00Z">
        <w:r w:rsidR="00566EA1" w:rsidRPr="00566EA1" w:rsidDel="00203645">
          <w:rPr>
            <w:rFonts w:ascii="Times New Roman" w:hAnsi="Times New Roman" w:cs="Times New Roman"/>
            <w:sz w:val="24"/>
            <w:szCs w:val="24"/>
          </w:rPr>
          <w:delText>,</w:delText>
        </w:r>
      </w:del>
      <w:r w:rsidR="00566EA1" w:rsidRPr="00566EA1">
        <w:rPr>
          <w:rFonts w:ascii="Times New Roman" w:hAnsi="Times New Roman" w:cs="Times New Roman"/>
          <w:sz w:val="24"/>
          <w:szCs w:val="24"/>
        </w:rPr>
        <w:t xml:space="preserve"> at the National Institute on Aging</w:t>
      </w:r>
      <w:ins w:id="21" w:author="Sahana Melkris" w:date="2020-06-07T00:53:00Z">
        <w:r w:rsidR="0052216E">
          <w:rPr>
            <w:rFonts w:ascii="Times New Roman" w:hAnsi="Times New Roman" w:cs="Times New Roman"/>
            <w:sz w:val="24"/>
            <w:szCs w:val="24"/>
          </w:rPr>
          <w:t xml:space="preserve"> (NIA)</w:t>
        </w:r>
      </w:ins>
      <w:ins w:id="22" w:author="Sahana Melkris" w:date="2020-06-06T20:11:00Z">
        <w:r w:rsidR="00203645">
          <w:rPr>
            <w:rFonts w:ascii="Times New Roman" w:hAnsi="Times New Roman" w:cs="Times New Roman"/>
            <w:sz w:val="24"/>
            <w:szCs w:val="24"/>
          </w:rPr>
          <w:t>,</w:t>
        </w:r>
      </w:ins>
      <w:r w:rsidR="00566EA1" w:rsidRPr="00566EA1">
        <w:rPr>
          <w:rFonts w:ascii="Times New Roman" w:hAnsi="Times New Roman" w:cs="Times New Roman"/>
          <w:sz w:val="24"/>
          <w:szCs w:val="24"/>
        </w:rPr>
        <w:t xml:space="preserve"> Martin was funded by the Huntington’s Disease Society of America </w:t>
      </w:r>
      <w:ins w:id="23" w:author="Sahana Melkris" w:date="2020-06-06T20:39:00Z">
        <w:r w:rsidR="007B2BAF">
          <w:rPr>
            <w:rFonts w:ascii="Times New Roman" w:hAnsi="Times New Roman" w:cs="Times New Roman"/>
            <w:sz w:val="24"/>
            <w:szCs w:val="24"/>
          </w:rPr>
          <w:t>(HDSA)</w:t>
        </w:r>
      </w:ins>
      <w:del w:id="24" w:author="Sahana Melkris" w:date="2020-06-06T20:39:00Z">
        <w:r w:rsidR="00566EA1" w:rsidRPr="00566EA1" w:rsidDel="007B2BAF">
          <w:rPr>
            <w:rFonts w:ascii="Times New Roman" w:hAnsi="Times New Roman" w:cs="Times New Roman"/>
            <w:sz w:val="24"/>
            <w:szCs w:val="24"/>
          </w:rPr>
          <w:delText>(H</w:delText>
        </w:r>
        <w:r w:rsidR="00DF305E" w:rsidDel="007B2BAF">
          <w:rPr>
            <w:rFonts w:ascii="Times New Roman" w:hAnsi="Times New Roman" w:cs="Times New Roman"/>
            <w:sz w:val="24"/>
            <w:szCs w:val="24"/>
          </w:rPr>
          <w:delText>SDA</w:delText>
        </w:r>
        <w:r w:rsidR="00566EA1" w:rsidRPr="00566EA1" w:rsidDel="007B2BAF">
          <w:rPr>
            <w:rFonts w:ascii="Times New Roman" w:hAnsi="Times New Roman" w:cs="Times New Roman"/>
            <w:sz w:val="24"/>
            <w:szCs w:val="24"/>
          </w:rPr>
          <w:delText xml:space="preserve">) </w:delText>
        </w:r>
      </w:del>
      <w:ins w:id="25" w:author="Sahana Melkris" w:date="2020-06-10T23:19:00Z">
        <w:r w:rsidR="00B77859">
          <w:rPr>
            <w:rFonts w:ascii="Times New Roman" w:hAnsi="Times New Roman" w:cs="Times New Roman"/>
            <w:sz w:val="24"/>
            <w:szCs w:val="24"/>
          </w:rPr>
          <w:t xml:space="preserve"> </w:t>
        </w:r>
      </w:ins>
      <w:r w:rsidR="00566EA1" w:rsidRPr="00566EA1">
        <w:rPr>
          <w:rFonts w:ascii="Times New Roman" w:hAnsi="Times New Roman" w:cs="Times New Roman"/>
          <w:sz w:val="24"/>
          <w:szCs w:val="24"/>
        </w:rPr>
        <w:t>to investigate novel endocrine related strategies for the treatment of Huntington</w:t>
      </w:r>
      <w:ins w:id="26" w:author="Sahana Melkris" w:date="2020-06-06T20:11:00Z">
        <w:r>
          <w:rPr>
            <w:rFonts w:ascii="Times New Roman" w:hAnsi="Times New Roman" w:cs="Times New Roman"/>
            <w:sz w:val="24"/>
            <w:szCs w:val="24"/>
          </w:rPr>
          <w:t>’</w:t>
        </w:r>
      </w:ins>
      <w:r w:rsidR="00566EA1" w:rsidRPr="00566EA1">
        <w:rPr>
          <w:rFonts w:ascii="Times New Roman" w:hAnsi="Times New Roman" w:cs="Times New Roman"/>
          <w:sz w:val="24"/>
          <w:szCs w:val="24"/>
        </w:rPr>
        <w:t>s disease. In collaboration with Josephine Egan MD</w:t>
      </w:r>
      <w:ins w:id="27" w:author="Sahana Melkris" w:date="2020-06-06T20:13:00Z">
        <w:r>
          <w:rPr>
            <w:rFonts w:ascii="Times New Roman" w:hAnsi="Times New Roman" w:cs="Times New Roman"/>
            <w:sz w:val="24"/>
            <w:szCs w:val="24"/>
          </w:rPr>
          <w:t>,</w:t>
        </w:r>
      </w:ins>
      <w:r w:rsidR="00566EA1" w:rsidRPr="00566EA1">
        <w:rPr>
          <w:rFonts w:ascii="Times New Roman" w:hAnsi="Times New Roman" w:cs="Times New Roman"/>
          <w:sz w:val="24"/>
          <w:szCs w:val="24"/>
        </w:rPr>
        <w:t xml:space="preserve"> Martin was able to show improvements in a mouse model of Huntington</w:t>
      </w:r>
      <w:ins w:id="28" w:author="Sahana Melkris" w:date="2020-06-06T20:12:00Z">
        <w:r>
          <w:rPr>
            <w:rFonts w:ascii="Times New Roman" w:hAnsi="Times New Roman" w:cs="Times New Roman"/>
            <w:sz w:val="24"/>
            <w:szCs w:val="24"/>
          </w:rPr>
          <w:t>’</w:t>
        </w:r>
      </w:ins>
      <w:r w:rsidR="00566EA1" w:rsidRPr="00566EA1">
        <w:rPr>
          <w:rFonts w:ascii="Times New Roman" w:hAnsi="Times New Roman" w:cs="Times New Roman"/>
          <w:sz w:val="24"/>
          <w:szCs w:val="24"/>
        </w:rPr>
        <w:t xml:space="preserve">s Disease by administering a long acting form of the gut hormone, </w:t>
      </w:r>
      <w:ins w:id="29" w:author="Sahana Melkris" w:date="2020-06-06T21:58:00Z">
        <w:r w:rsidR="00760D23">
          <w:rPr>
            <w:rFonts w:ascii="Times New Roman" w:hAnsi="Times New Roman" w:cs="Times New Roman"/>
            <w:sz w:val="24"/>
            <w:szCs w:val="24"/>
          </w:rPr>
          <w:t>Glucagon-Like-Peptide</w:t>
        </w:r>
      </w:ins>
      <w:ins w:id="30" w:author="Sahana Melkris" w:date="2020-06-06T21:59:00Z">
        <w:r w:rsidR="00D83FE9">
          <w:rPr>
            <w:rFonts w:ascii="Times New Roman" w:hAnsi="Times New Roman" w:cs="Times New Roman"/>
            <w:sz w:val="24"/>
            <w:szCs w:val="24"/>
          </w:rPr>
          <w:t>-1</w:t>
        </w:r>
      </w:ins>
      <w:del w:id="31" w:author="Sahana Melkris" w:date="2020-06-06T21:58:00Z">
        <w:r w:rsidR="00566EA1" w:rsidRPr="00566EA1" w:rsidDel="00760D23">
          <w:rPr>
            <w:rFonts w:ascii="Times New Roman" w:hAnsi="Times New Roman" w:cs="Times New Roman"/>
            <w:sz w:val="24"/>
            <w:szCs w:val="24"/>
          </w:rPr>
          <w:delText xml:space="preserve">glucagon-like peptide-1 </w:delText>
        </w:r>
      </w:del>
      <w:ins w:id="32" w:author="Sahana Melkris" w:date="2020-06-10T23:20:00Z">
        <w:r w:rsidR="00B77859">
          <w:rPr>
            <w:rFonts w:ascii="Times New Roman" w:hAnsi="Times New Roman" w:cs="Times New Roman"/>
            <w:sz w:val="24"/>
            <w:szCs w:val="24"/>
          </w:rPr>
          <w:t xml:space="preserve"> </w:t>
        </w:r>
      </w:ins>
      <w:r w:rsidR="00566EA1" w:rsidRPr="00566EA1">
        <w:rPr>
          <w:rFonts w:ascii="Times New Roman" w:hAnsi="Times New Roman" w:cs="Times New Roman"/>
          <w:sz w:val="24"/>
          <w:szCs w:val="24"/>
        </w:rPr>
        <w:t xml:space="preserve">(GLP-1). </w:t>
      </w:r>
      <w:ins w:id="33" w:author="Sahana Melkris" w:date="2020-06-06T21:59:00Z">
        <w:r w:rsidR="00E52315">
          <w:rPr>
            <w:rFonts w:ascii="Times New Roman" w:hAnsi="Times New Roman" w:cs="Times New Roman"/>
            <w:sz w:val="24"/>
            <w:szCs w:val="24"/>
          </w:rPr>
          <w:t>GLP-1</w:t>
        </w:r>
      </w:ins>
      <w:del w:id="34" w:author="Sahana Melkris" w:date="2020-06-06T21:59:00Z">
        <w:r w:rsidR="00566EA1" w:rsidRPr="00566EA1" w:rsidDel="00E52315">
          <w:rPr>
            <w:rFonts w:ascii="Times New Roman" w:hAnsi="Times New Roman" w:cs="Times New Roman"/>
            <w:sz w:val="24"/>
            <w:szCs w:val="24"/>
          </w:rPr>
          <w:delText xml:space="preserve">GLP1 </w:delText>
        </w:r>
      </w:del>
      <w:r w:rsidR="00566EA1" w:rsidRPr="00566EA1">
        <w:rPr>
          <w:rFonts w:ascii="Times New Roman" w:hAnsi="Times New Roman" w:cs="Times New Roman"/>
          <w:sz w:val="24"/>
          <w:szCs w:val="24"/>
        </w:rPr>
        <w:t xml:space="preserve">causes the release of insulin by the </w:t>
      </w:r>
      <w:del w:id="35" w:author="Sahana Melkris" w:date="2020-06-06T20:12:00Z">
        <w:r w:rsidR="00566EA1" w:rsidRPr="00566EA1" w:rsidDel="00497028">
          <w:rPr>
            <w:rFonts w:ascii="Times New Roman" w:hAnsi="Times New Roman" w:cs="Times New Roman"/>
            <w:sz w:val="24"/>
            <w:szCs w:val="24"/>
          </w:rPr>
          <w:delText>pancrase</w:delText>
        </w:r>
      </w:del>
      <w:ins w:id="36" w:author="Sahana Melkris" w:date="2020-06-06T20:12:00Z">
        <w:r w:rsidRPr="00566EA1">
          <w:rPr>
            <w:rFonts w:ascii="Times New Roman" w:hAnsi="Times New Roman" w:cs="Times New Roman"/>
            <w:sz w:val="24"/>
            <w:szCs w:val="24"/>
          </w:rPr>
          <w:t>pancreas</w:t>
        </w:r>
      </w:ins>
      <w:r w:rsidR="00566EA1" w:rsidRPr="00566EA1">
        <w:rPr>
          <w:rFonts w:ascii="Times New Roman" w:hAnsi="Times New Roman" w:cs="Times New Roman"/>
          <w:sz w:val="24"/>
          <w:szCs w:val="24"/>
        </w:rPr>
        <w:t xml:space="preserve"> and also reaches the brain to exert neuro-protective effects</w:t>
      </w:r>
      <w:ins w:id="37" w:author="Sahana Melkris" w:date="2020-06-06T20:12:00Z">
        <w:r>
          <w:rPr>
            <w:rFonts w:ascii="Times New Roman" w:hAnsi="Times New Roman" w:cs="Times New Roman"/>
            <w:sz w:val="24"/>
            <w:szCs w:val="24"/>
          </w:rPr>
          <w:t>.</w:t>
        </w:r>
      </w:ins>
      <w:r w:rsidR="00566EA1" w:rsidRPr="00566EA1">
        <w:rPr>
          <w:rFonts w:ascii="Times New Roman" w:hAnsi="Times New Roman" w:cs="Times New Roman"/>
          <w:sz w:val="24"/>
          <w:szCs w:val="24"/>
        </w:rPr>
        <w:t xml:space="preserve"> Martin</w:t>
      </w:r>
      <w:del w:id="38" w:author="Sahana Melkris" w:date="2020-06-06T20:12:00Z">
        <w:r w:rsidR="00566EA1" w:rsidRPr="00566EA1" w:rsidDel="00497028">
          <w:rPr>
            <w:rFonts w:ascii="Times New Roman" w:hAnsi="Times New Roman" w:cs="Times New Roman"/>
            <w:sz w:val="24"/>
            <w:szCs w:val="24"/>
          </w:rPr>
          <w:delText>,</w:delText>
        </w:r>
      </w:del>
      <w:r w:rsidR="00566EA1" w:rsidRPr="00566EA1">
        <w:rPr>
          <w:rFonts w:ascii="Times New Roman" w:hAnsi="Times New Roman" w:cs="Times New Roman"/>
          <w:sz w:val="24"/>
          <w:szCs w:val="24"/>
        </w:rPr>
        <w:t xml:space="preserve"> </w:t>
      </w:r>
      <w:proofErr w:type="gramStart"/>
      <w:r w:rsidR="00566EA1" w:rsidRPr="00566EA1">
        <w:rPr>
          <w:rFonts w:ascii="Times New Roman" w:hAnsi="Times New Roman" w:cs="Times New Roman"/>
          <w:sz w:val="24"/>
          <w:szCs w:val="24"/>
        </w:rPr>
        <w:t>subsequently</w:t>
      </w:r>
      <w:proofErr w:type="gramEnd"/>
      <w:ins w:id="39" w:author="Sahana Melkris" w:date="2020-06-06T20:12:00Z">
        <w:r>
          <w:rPr>
            <w:rFonts w:ascii="Times New Roman" w:hAnsi="Times New Roman" w:cs="Times New Roman"/>
            <w:sz w:val="24"/>
            <w:szCs w:val="24"/>
          </w:rPr>
          <w:t xml:space="preserve"> </w:t>
        </w:r>
      </w:ins>
      <w:del w:id="40" w:author="Sahana Melkris" w:date="2020-06-06T20:12:00Z">
        <w:r w:rsidR="00566EA1" w:rsidRPr="00566EA1" w:rsidDel="00497028">
          <w:rPr>
            <w:rFonts w:ascii="Times New Roman" w:hAnsi="Times New Roman" w:cs="Times New Roman"/>
            <w:sz w:val="24"/>
            <w:szCs w:val="24"/>
          </w:rPr>
          <w:delText>,</w:delText>
        </w:r>
      </w:del>
      <w:r w:rsidR="00566EA1" w:rsidRPr="00566EA1">
        <w:rPr>
          <w:rFonts w:ascii="Times New Roman" w:hAnsi="Times New Roman" w:cs="Times New Roman"/>
          <w:sz w:val="24"/>
          <w:szCs w:val="24"/>
        </w:rPr>
        <w:t xml:space="preserve">extended her findings to mouse models </w:t>
      </w:r>
      <w:r w:rsidR="005E6B69">
        <w:rPr>
          <w:rFonts w:ascii="Times New Roman" w:hAnsi="Times New Roman" w:cs="Times New Roman"/>
          <w:sz w:val="24"/>
          <w:szCs w:val="24"/>
        </w:rPr>
        <w:t>of other neurological disorders</w:t>
      </w:r>
      <w:ins w:id="41" w:author="Sahana Melkris" w:date="2020-06-06T21:56:00Z">
        <w:r w:rsidR="00760D23">
          <w:rPr>
            <w:rFonts w:ascii="Times New Roman" w:hAnsi="Times New Roman" w:cs="Times New Roman"/>
            <w:sz w:val="24"/>
            <w:szCs w:val="24"/>
          </w:rPr>
          <w:t>.</w:t>
        </w:r>
      </w:ins>
    </w:p>
    <w:p w14:paraId="09367FA1" w14:textId="70DA579A" w:rsidR="005E3F87" w:rsidRPr="00566EA1" w:rsidRDefault="005E3F87" w:rsidP="005E3F87">
      <w:pPr>
        <w:pStyle w:val="Heading2"/>
      </w:pPr>
      <w:del w:id="42" w:author="Sahana Melkris" w:date="2020-06-06T22:22:00Z">
        <w:r w:rsidDel="005F325E">
          <w:delText>EXTENDIN4 CLINICAL TRIALS</w:delText>
        </w:r>
      </w:del>
      <w:commentRangeStart w:id="43"/>
      <w:ins w:id="44" w:author="Sahana Melkris" w:date="2020-06-06T22:22:00Z">
        <w:r w:rsidR="005F325E">
          <w:t>Extendin</w:t>
        </w:r>
      </w:ins>
      <w:ins w:id="45" w:author="Sahana Melkris" w:date="2020-06-10T22:27:00Z">
        <w:r w:rsidR="0057135A">
          <w:t>-</w:t>
        </w:r>
      </w:ins>
      <w:ins w:id="46" w:author="Sahana Melkris" w:date="2020-06-06T22:22:00Z">
        <w:r w:rsidR="005F325E">
          <w:t xml:space="preserve">4 </w:t>
        </w:r>
      </w:ins>
      <w:ins w:id="47" w:author="Sahana Melkris" w:date="2020-06-10T00:48:00Z">
        <w:r w:rsidR="00A668F9">
          <w:t>c</w:t>
        </w:r>
      </w:ins>
      <w:ins w:id="48" w:author="Sahana Melkris" w:date="2020-06-06T22:22:00Z">
        <w:r w:rsidR="005F325E">
          <w:t xml:space="preserve">linical </w:t>
        </w:r>
      </w:ins>
      <w:ins w:id="49" w:author="Sahana Melkris" w:date="2020-06-10T00:48:00Z">
        <w:r w:rsidR="00A668F9">
          <w:t>t</w:t>
        </w:r>
      </w:ins>
      <w:ins w:id="50" w:author="Sahana Melkris" w:date="2020-06-06T22:22:00Z">
        <w:r w:rsidR="005F325E">
          <w:t>rials</w:t>
        </w:r>
      </w:ins>
      <w:commentRangeEnd w:id="43"/>
      <w:ins w:id="51" w:author="Sahana Melkris" w:date="2020-06-10T22:28:00Z">
        <w:r w:rsidR="0057135A">
          <w:rPr>
            <w:rStyle w:val="CommentReference"/>
            <w:rFonts w:asciiTheme="minorHAnsi" w:eastAsiaTheme="minorHAnsi" w:hAnsiTheme="minorHAnsi" w:cstheme="minorBidi"/>
            <w:color w:val="auto"/>
          </w:rPr>
          <w:commentReference w:id="43"/>
        </w:r>
      </w:ins>
    </w:p>
    <w:p w14:paraId="0ACAF997" w14:textId="5394FFC9" w:rsidR="00566EA1" w:rsidRPr="00566EA1" w:rsidRDefault="00566EA1" w:rsidP="00566EA1">
      <w:pPr>
        <w:rPr>
          <w:rFonts w:ascii="Times New Roman" w:hAnsi="Times New Roman" w:cs="Times New Roman"/>
          <w:sz w:val="24"/>
          <w:szCs w:val="24"/>
        </w:rPr>
      </w:pPr>
      <w:r w:rsidRPr="00566EA1">
        <w:rPr>
          <w:rFonts w:ascii="Times New Roman" w:hAnsi="Times New Roman" w:cs="Times New Roman"/>
          <w:sz w:val="24"/>
          <w:szCs w:val="24"/>
        </w:rPr>
        <w:t>The GLP-1 receptor agonist that Martin used</w:t>
      </w:r>
      <w:ins w:id="52" w:author="Sahana Melkris" w:date="2020-06-06T20:15:00Z">
        <w:r w:rsidR="00497028">
          <w:rPr>
            <w:rFonts w:ascii="Times New Roman" w:hAnsi="Times New Roman" w:cs="Times New Roman"/>
            <w:sz w:val="24"/>
            <w:szCs w:val="24"/>
          </w:rPr>
          <w:t>,</w:t>
        </w:r>
      </w:ins>
      <w:del w:id="53" w:author="Sahana Melkris" w:date="2020-06-10T23:27:00Z">
        <w:r w:rsidRPr="00566EA1" w:rsidDel="00B77859">
          <w:rPr>
            <w:rFonts w:ascii="Times New Roman" w:hAnsi="Times New Roman" w:cs="Times New Roman"/>
            <w:sz w:val="24"/>
            <w:szCs w:val="24"/>
          </w:rPr>
          <w:delText xml:space="preserve"> </w:delText>
        </w:r>
      </w:del>
      <w:del w:id="54" w:author="Sahana Melkris" w:date="2020-06-10T22:26:00Z">
        <w:r w:rsidRPr="00566EA1" w:rsidDel="0057135A">
          <w:rPr>
            <w:rFonts w:ascii="Times New Roman" w:hAnsi="Times New Roman" w:cs="Times New Roman"/>
            <w:sz w:val="24"/>
            <w:szCs w:val="24"/>
          </w:rPr>
          <w:delText>exendin-4</w:delText>
        </w:r>
      </w:del>
      <w:ins w:id="55" w:author="Sahana Melkris" w:date="2020-06-10T23:27:00Z">
        <w:r w:rsidR="00B77859">
          <w:rPr>
            <w:rFonts w:ascii="Times New Roman" w:hAnsi="Times New Roman" w:cs="Times New Roman"/>
            <w:sz w:val="24"/>
            <w:szCs w:val="24"/>
          </w:rPr>
          <w:t xml:space="preserve"> “</w:t>
        </w:r>
      </w:ins>
      <w:ins w:id="56" w:author="Sahana Melkris" w:date="2020-06-10T22:26:00Z">
        <w:r w:rsidR="0057135A">
          <w:rPr>
            <w:rFonts w:ascii="Times New Roman" w:hAnsi="Times New Roman" w:cs="Times New Roman"/>
            <w:sz w:val="24"/>
            <w:szCs w:val="24"/>
          </w:rPr>
          <w:t>Extendin-4</w:t>
        </w:r>
      </w:ins>
      <w:ins w:id="57" w:author="Sahana Melkris" w:date="2020-06-10T23:27:00Z">
        <w:r w:rsidR="00B77859">
          <w:rPr>
            <w:rFonts w:ascii="Times New Roman" w:hAnsi="Times New Roman" w:cs="Times New Roman"/>
            <w:sz w:val="24"/>
            <w:szCs w:val="24"/>
          </w:rPr>
          <w:t>”</w:t>
        </w:r>
      </w:ins>
      <w:r w:rsidRPr="00566EA1">
        <w:rPr>
          <w:rFonts w:ascii="Times New Roman" w:hAnsi="Times New Roman" w:cs="Times New Roman"/>
          <w:sz w:val="24"/>
          <w:szCs w:val="24"/>
        </w:rPr>
        <w:t xml:space="preserve">, is already prescribed as </w:t>
      </w:r>
      <w:ins w:id="58" w:author="Sahana Melkris" w:date="2020-06-06T20:15:00Z">
        <w:r w:rsidR="00497028">
          <w:rPr>
            <w:rFonts w:ascii="Times New Roman" w:hAnsi="Times New Roman" w:cs="Times New Roman"/>
            <w:sz w:val="24"/>
            <w:szCs w:val="24"/>
          </w:rPr>
          <w:t>“</w:t>
        </w:r>
      </w:ins>
      <w:proofErr w:type="spellStart"/>
      <w:r w:rsidRPr="00566EA1">
        <w:rPr>
          <w:rFonts w:ascii="Times New Roman" w:hAnsi="Times New Roman" w:cs="Times New Roman"/>
          <w:sz w:val="24"/>
          <w:szCs w:val="24"/>
        </w:rPr>
        <w:t>Byetta</w:t>
      </w:r>
      <w:proofErr w:type="spellEnd"/>
      <w:r w:rsidRPr="00566EA1">
        <w:rPr>
          <w:rFonts w:ascii="Times New Roman" w:hAnsi="Times New Roman" w:cs="Times New Roman"/>
          <w:sz w:val="24"/>
          <w:szCs w:val="24"/>
        </w:rPr>
        <w:t>,</w:t>
      </w:r>
      <w:ins w:id="59" w:author="Sahana Melkris" w:date="2020-06-06T20:15:00Z">
        <w:r w:rsidR="00497028">
          <w:rPr>
            <w:rFonts w:ascii="Times New Roman" w:hAnsi="Times New Roman" w:cs="Times New Roman"/>
            <w:sz w:val="24"/>
            <w:szCs w:val="24"/>
          </w:rPr>
          <w:t>”</w:t>
        </w:r>
      </w:ins>
      <w:r w:rsidRPr="00566EA1">
        <w:rPr>
          <w:rFonts w:ascii="Times New Roman" w:hAnsi="Times New Roman" w:cs="Times New Roman"/>
          <w:sz w:val="24"/>
          <w:szCs w:val="24"/>
        </w:rPr>
        <w:t xml:space="preserve"> an FDA approved drug for </w:t>
      </w:r>
      <w:del w:id="60" w:author="Sahana Melkris" w:date="2020-06-10T00:30:00Z">
        <w:r w:rsidRPr="00566EA1" w:rsidDel="00BA6C29">
          <w:rPr>
            <w:rFonts w:ascii="Times New Roman" w:hAnsi="Times New Roman" w:cs="Times New Roman"/>
            <w:sz w:val="24"/>
            <w:szCs w:val="24"/>
          </w:rPr>
          <w:delText>type-2</w:delText>
        </w:r>
      </w:del>
      <w:ins w:id="61" w:author="Sahana Melkris" w:date="2020-06-10T00:30:00Z">
        <w:r w:rsidR="00BA6C29">
          <w:rPr>
            <w:rFonts w:ascii="Times New Roman" w:hAnsi="Times New Roman" w:cs="Times New Roman"/>
            <w:sz w:val="24"/>
            <w:szCs w:val="24"/>
          </w:rPr>
          <w:t>type 2</w:t>
        </w:r>
      </w:ins>
      <w:r w:rsidRPr="00566EA1">
        <w:rPr>
          <w:rFonts w:ascii="Times New Roman" w:hAnsi="Times New Roman" w:cs="Times New Roman"/>
          <w:sz w:val="24"/>
          <w:szCs w:val="24"/>
        </w:rPr>
        <w:t xml:space="preserve"> diabetes. </w:t>
      </w:r>
      <w:commentRangeStart w:id="62"/>
      <w:r w:rsidRPr="00566EA1">
        <w:rPr>
          <w:rFonts w:ascii="Times New Roman" w:hAnsi="Times New Roman" w:cs="Times New Roman"/>
          <w:sz w:val="24"/>
          <w:szCs w:val="24"/>
        </w:rPr>
        <w:t xml:space="preserve">As a result of basic studies carried out within the </w:t>
      </w:r>
      <w:del w:id="63" w:author="Sahana Melkris" w:date="2020-06-07T00:54:00Z">
        <w:r w:rsidRPr="00566EA1" w:rsidDel="0052216E">
          <w:rPr>
            <w:rFonts w:ascii="Times New Roman" w:hAnsi="Times New Roman" w:cs="Times New Roman"/>
            <w:sz w:val="24"/>
            <w:szCs w:val="24"/>
          </w:rPr>
          <w:delText xml:space="preserve">NIA </w:delText>
        </w:r>
      </w:del>
      <w:r w:rsidRPr="00566EA1">
        <w:rPr>
          <w:rFonts w:ascii="Times New Roman" w:hAnsi="Times New Roman" w:cs="Times New Roman"/>
          <w:sz w:val="24"/>
          <w:szCs w:val="24"/>
        </w:rPr>
        <w:t>Intramural Research Program (IRM)</w:t>
      </w:r>
      <w:commentRangeEnd w:id="62"/>
      <w:r w:rsidR="0063517D">
        <w:rPr>
          <w:rStyle w:val="CommentReference"/>
        </w:rPr>
        <w:commentReference w:id="62"/>
      </w:r>
      <w:ins w:id="64" w:author="Sahana Melkris" w:date="2020-06-06T22:26:00Z">
        <w:r w:rsidR="00814673">
          <w:rPr>
            <w:rFonts w:ascii="Times New Roman" w:hAnsi="Times New Roman" w:cs="Times New Roman"/>
            <w:sz w:val="24"/>
            <w:szCs w:val="24"/>
          </w:rPr>
          <w:t>,</w:t>
        </w:r>
      </w:ins>
      <w:r w:rsidRPr="00566EA1">
        <w:rPr>
          <w:rFonts w:ascii="Times New Roman" w:hAnsi="Times New Roman" w:cs="Times New Roman"/>
          <w:sz w:val="24"/>
          <w:szCs w:val="24"/>
        </w:rPr>
        <w:t xml:space="preserve"> including Martin’s studies, the NIA is beginning </w:t>
      </w:r>
      <w:ins w:id="65" w:author="Sahana Melkris" w:date="2020-06-06T22:27:00Z">
        <w:r w:rsidR="00814673">
          <w:rPr>
            <w:rFonts w:ascii="Times New Roman" w:hAnsi="Times New Roman" w:cs="Times New Roman"/>
            <w:sz w:val="24"/>
            <w:szCs w:val="24"/>
          </w:rPr>
          <w:t xml:space="preserve">clinical trials </w:t>
        </w:r>
      </w:ins>
      <w:del w:id="66" w:author="Sahana Melkris" w:date="2020-06-06T22:26:00Z">
        <w:r w:rsidRPr="00566EA1" w:rsidDel="00814673">
          <w:rPr>
            <w:rFonts w:ascii="Times New Roman" w:hAnsi="Times New Roman" w:cs="Times New Roman"/>
            <w:sz w:val="24"/>
            <w:szCs w:val="24"/>
          </w:rPr>
          <w:delText xml:space="preserve">a clinical trial </w:delText>
        </w:r>
      </w:del>
      <w:r w:rsidRPr="00566EA1">
        <w:rPr>
          <w:rFonts w:ascii="Times New Roman" w:hAnsi="Times New Roman" w:cs="Times New Roman"/>
          <w:sz w:val="24"/>
          <w:szCs w:val="24"/>
        </w:rPr>
        <w:t>testing the safety, efficacy</w:t>
      </w:r>
      <w:ins w:id="67" w:author="Sahana Melkris" w:date="2020-06-06T22:24:00Z">
        <w:r w:rsidR="00814673">
          <w:rPr>
            <w:rFonts w:ascii="Times New Roman" w:hAnsi="Times New Roman" w:cs="Times New Roman"/>
            <w:sz w:val="24"/>
            <w:szCs w:val="24"/>
          </w:rPr>
          <w:t>,</w:t>
        </w:r>
      </w:ins>
      <w:r w:rsidRPr="00566EA1">
        <w:rPr>
          <w:rFonts w:ascii="Times New Roman" w:hAnsi="Times New Roman" w:cs="Times New Roman"/>
          <w:sz w:val="24"/>
          <w:szCs w:val="24"/>
        </w:rPr>
        <w:t xml:space="preserve"> and side effects of daily </w:t>
      </w:r>
      <w:del w:id="68" w:author="Sahana Melkris" w:date="2020-06-10T22:27:00Z">
        <w:r w:rsidRPr="00566EA1" w:rsidDel="0057135A">
          <w:rPr>
            <w:rFonts w:ascii="Times New Roman" w:hAnsi="Times New Roman" w:cs="Times New Roman"/>
            <w:sz w:val="24"/>
            <w:szCs w:val="24"/>
          </w:rPr>
          <w:delText xml:space="preserve">extendin4 </w:delText>
        </w:r>
      </w:del>
      <w:ins w:id="69" w:author="Sahana Melkris" w:date="2020-06-10T22:27:00Z">
        <w:r w:rsidR="0057135A">
          <w:rPr>
            <w:rFonts w:ascii="Times New Roman" w:hAnsi="Times New Roman" w:cs="Times New Roman"/>
            <w:sz w:val="24"/>
            <w:szCs w:val="24"/>
          </w:rPr>
          <w:t>Extendin-4</w:t>
        </w:r>
        <w:r w:rsidR="0057135A" w:rsidRPr="00566EA1">
          <w:rPr>
            <w:rFonts w:ascii="Times New Roman" w:hAnsi="Times New Roman" w:cs="Times New Roman"/>
            <w:sz w:val="24"/>
            <w:szCs w:val="24"/>
          </w:rPr>
          <w:t xml:space="preserve"> </w:t>
        </w:r>
      </w:ins>
      <w:r w:rsidRPr="00566EA1">
        <w:rPr>
          <w:rFonts w:ascii="Times New Roman" w:hAnsi="Times New Roman" w:cs="Times New Roman"/>
          <w:sz w:val="24"/>
          <w:szCs w:val="24"/>
        </w:rPr>
        <w:t xml:space="preserve">treatment in patients with early stage </w:t>
      </w:r>
      <w:del w:id="70" w:author="Sahana Melkris" w:date="2020-06-06T22:06:00Z">
        <w:r w:rsidRPr="00566EA1" w:rsidDel="00D83FE9">
          <w:rPr>
            <w:rFonts w:ascii="Times New Roman" w:hAnsi="Times New Roman" w:cs="Times New Roman"/>
            <w:sz w:val="24"/>
            <w:szCs w:val="24"/>
          </w:rPr>
          <w:delText>Alzheimers</w:delText>
        </w:r>
      </w:del>
      <w:ins w:id="71" w:author="Sahana Melkris" w:date="2020-06-06T22:06:00Z">
        <w:r w:rsidR="00D83FE9" w:rsidRPr="00566EA1">
          <w:rPr>
            <w:rFonts w:ascii="Times New Roman" w:hAnsi="Times New Roman" w:cs="Times New Roman"/>
            <w:sz w:val="24"/>
            <w:szCs w:val="24"/>
          </w:rPr>
          <w:t>Alzheimer’s</w:t>
        </w:r>
      </w:ins>
      <w:r w:rsidRPr="00566EA1">
        <w:rPr>
          <w:rFonts w:ascii="Times New Roman" w:hAnsi="Times New Roman" w:cs="Times New Roman"/>
          <w:sz w:val="24"/>
          <w:szCs w:val="24"/>
        </w:rPr>
        <w:t xml:space="preserve"> </w:t>
      </w:r>
      <w:del w:id="72" w:author="Sahana Melkris" w:date="2020-06-10T15:54:00Z">
        <w:r w:rsidRPr="00566EA1" w:rsidDel="007D705C">
          <w:rPr>
            <w:rFonts w:ascii="Times New Roman" w:hAnsi="Times New Roman" w:cs="Times New Roman"/>
            <w:sz w:val="24"/>
            <w:szCs w:val="24"/>
          </w:rPr>
          <w:delText xml:space="preserve">Disease </w:delText>
        </w:r>
      </w:del>
      <w:ins w:id="73" w:author="Sahana Melkris" w:date="2020-06-10T15:54:00Z">
        <w:r w:rsidR="007D705C">
          <w:rPr>
            <w:rFonts w:ascii="Times New Roman" w:hAnsi="Times New Roman" w:cs="Times New Roman"/>
            <w:sz w:val="24"/>
            <w:szCs w:val="24"/>
          </w:rPr>
          <w:t>disease</w:t>
        </w:r>
        <w:r w:rsidR="007D705C" w:rsidRPr="00566EA1">
          <w:rPr>
            <w:rFonts w:ascii="Times New Roman" w:hAnsi="Times New Roman" w:cs="Times New Roman"/>
            <w:sz w:val="24"/>
            <w:szCs w:val="24"/>
          </w:rPr>
          <w:t xml:space="preserve"> </w:t>
        </w:r>
      </w:ins>
      <w:r w:rsidRPr="00566EA1">
        <w:rPr>
          <w:rFonts w:ascii="Times New Roman" w:hAnsi="Times New Roman" w:cs="Times New Roman"/>
          <w:sz w:val="24"/>
          <w:szCs w:val="24"/>
        </w:rPr>
        <w:t>or mild cognitive impairment in participants aged 65 and over.</w:t>
      </w:r>
    </w:p>
    <w:p w14:paraId="27D5CEE1" w14:textId="2392F292" w:rsidR="00566EA1" w:rsidRDefault="00566EA1" w:rsidP="00566EA1">
      <w:pPr>
        <w:rPr>
          <w:rFonts w:ascii="Times New Roman" w:hAnsi="Times New Roman" w:cs="Times New Roman"/>
          <w:sz w:val="24"/>
          <w:szCs w:val="24"/>
        </w:rPr>
      </w:pPr>
      <w:r w:rsidRPr="00566EA1">
        <w:rPr>
          <w:rFonts w:ascii="Times New Roman" w:hAnsi="Times New Roman" w:cs="Times New Roman"/>
          <w:sz w:val="24"/>
          <w:szCs w:val="24"/>
        </w:rPr>
        <w:t>Now a principal investigator</w:t>
      </w:r>
      <w:ins w:id="74" w:author="Sahana Melkris" w:date="2020-06-06T22:28:00Z">
        <w:r w:rsidR="00D86BC7">
          <w:rPr>
            <w:rFonts w:ascii="Times New Roman" w:hAnsi="Times New Roman" w:cs="Times New Roman"/>
            <w:sz w:val="24"/>
            <w:szCs w:val="24"/>
          </w:rPr>
          <w:t>,</w:t>
        </w:r>
      </w:ins>
      <w:r w:rsidRPr="00566EA1">
        <w:rPr>
          <w:rFonts w:ascii="Times New Roman" w:hAnsi="Times New Roman" w:cs="Times New Roman"/>
          <w:sz w:val="24"/>
          <w:szCs w:val="24"/>
        </w:rPr>
        <w:t xml:space="preserve"> Martin remains interested in identifying novel </w:t>
      </w:r>
      <w:ins w:id="75" w:author="Sahana Melkris" w:date="2020-06-06T22:29:00Z">
        <w:r w:rsidR="00D86BC7">
          <w:rPr>
            <w:rFonts w:ascii="Times New Roman" w:hAnsi="Times New Roman" w:cs="Times New Roman"/>
            <w:sz w:val="24"/>
            <w:szCs w:val="24"/>
          </w:rPr>
          <w:t>metabolic</w:t>
        </w:r>
      </w:ins>
      <w:ins w:id="76" w:author="Sahana Melkris" w:date="2020-06-10T23:21:00Z">
        <w:r w:rsidR="00B77859">
          <w:rPr>
            <w:rFonts w:ascii="Times New Roman" w:hAnsi="Times New Roman" w:cs="Times New Roman"/>
            <w:sz w:val="24"/>
            <w:szCs w:val="24"/>
          </w:rPr>
          <w:t xml:space="preserve"> </w:t>
        </w:r>
      </w:ins>
      <w:del w:id="77" w:author="Sahana Melkris" w:date="2020-06-06T22:29:00Z">
        <w:r w:rsidRPr="00566EA1" w:rsidDel="00D86BC7">
          <w:rPr>
            <w:rFonts w:ascii="Times New Roman" w:hAnsi="Times New Roman" w:cs="Times New Roman"/>
            <w:sz w:val="24"/>
            <w:szCs w:val="24"/>
          </w:rPr>
          <w:delText xml:space="preserve">meta-bolic </w:delText>
        </w:r>
      </w:del>
      <w:r w:rsidRPr="00566EA1">
        <w:rPr>
          <w:rFonts w:ascii="Times New Roman" w:hAnsi="Times New Roman" w:cs="Times New Roman"/>
          <w:sz w:val="24"/>
          <w:szCs w:val="24"/>
        </w:rPr>
        <w:t xml:space="preserve">and </w:t>
      </w:r>
      <w:ins w:id="78" w:author="Sahana Melkris" w:date="2020-06-06T22:31:00Z">
        <w:r w:rsidR="00F90E86">
          <w:rPr>
            <w:rFonts w:ascii="Times New Roman" w:hAnsi="Times New Roman" w:cs="Times New Roman"/>
            <w:sz w:val="24"/>
            <w:szCs w:val="24"/>
          </w:rPr>
          <w:t>endocrinal</w:t>
        </w:r>
      </w:ins>
      <w:ins w:id="79" w:author="Sahana Melkris" w:date="2020-06-10T23:21:00Z">
        <w:r w:rsidR="00B77859">
          <w:rPr>
            <w:rFonts w:ascii="Times New Roman" w:hAnsi="Times New Roman" w:cs="Times New Roman"/>
            <w:sz w:val="24"/>
            <w:szCs w:val="24"/>
          </w:rPr>
          <w:t xml:space="preserve"> </w:t>
        </w:r>
      </w:ins>
      <w:del w:id="80" w:author="Sahana Melkris" w:date="2020-06-06T22:31:00Z">
        <w:r w:rsidRPr="00566EA1" w:rsidDel="00F90E86">
          <w:rPr>
            <w:rFonts w:ascii="Times New Roman" w:hAnsi="Times New Roman" w:cs="Times New Roman"/>
            <w:sz w:val="24"/>
            <w:szCs w:val="24"/>
          </w:rPr>
          <w:delText xml:space="preserve">endocrine </w:delText>
        </w:r>
      </w:del>
      <w:r w:rsidRPr="00566EA1">
        <w:rPr>
          <w:rFonts w:ascii="Times New Roman" w:hAnsi="Times New Roman" w:cs="Times New Roman"/>
          <w:sz w:val="24"/>
          <w:szCs w:val="24"/>
        </w:rPr>
        <w:t xml:space="preserve">approaches to improve the quality of life for people with </w:t>
      </w:r>
      <w:ins w:id="81" w:author="Sahana Melkris" w:date="2020-06-10T00:06:00Z">
        <w:r w:rsidR="007050B6">
          <w:rPr>
            <w:rFonts w:ascii="Times New Roman" w:hAnsi="Times New Roman" w:cs="Times New Roman"/>
            <w:sz w:val="24"/>
            <w:szCs w:val="24"/>
          </w:rPr>
          <w:t>aging-related</w:t>
        </w:r>
      </w:ins>
      <w:del w:id="82" w:author="Sahana Melkris" w:date="2020-06-10T00:06:00Z">
        <w:r w:rsidRPr="00566EA1" w:rsidDel="007050B6">
          <w:rPr>
            <w:rFonts w:ascii="Times New Roman" w:hAnsi="Times New Roman" w:cs="Times New Roman"/>
            <w:sz w:val="24"/>
            <w:szCs w:val="24"/>
          </w:rPr>
          <w:delText xml:space="preserve">aging related </w:delText>
        </w:r>
      </w:del>
      <w:ins w:id="83" w:author="Sahana Melkris" w:date="2020-06-10T23:21:00Z">
        <w:r w:rsidR="00B77859">
          <w:rPr>
            <w:rFonts w:ascii="Times New Roman" w:hAnsi="Times New Roman" w:cs="Times New Roman"/>
            <w:sz w:val="24"/>
            <w:szCs w:val="24"/>
          </w:rPr>
          <w:t xml:space="preserve"> </w:t>
        </w:r>
      </w:ins>
      <w:r w:rsidRPr="00566EA1">
        <w:rPr>
          <w:rFonts w:ascii="Times New Roman" w:hAnsi="Times New Roman" w:cs="Times New Roman"/>
          <w:sz w:val="24"/>
          <w:szCs w:val="24"/>
        </w:rPr>
        <w:t xml:space="preserve">cognitive decline. But she is most excited about making a difference before problems arise by detecting and acting on the earliest signs of metabolic </w:t>
      </w:r>
      <w:commentRangeStart w:id="84"/>
      <w:del w:id="85" w:author="Sahana Melkris" w:date="2020-06-06T22:31:00Z">
        <w:r w:rsidRPr="00566EA1" w:rsidDel="00F90E86">
          <w:rPr>
            <w:rFonts w:ascii="Times New Roman" w:hAnsi="Times New Roman" w:cs="Times New Roman"/>
            <w:sz w:val="24"/>
            <w:szCs w:val="24"/>
          </w:rPr>
          <w:delText>disfunction</w:delText>
        </w:r>
      </w:del>
      <w:ins w:id="86" w:author="Sahana Melkris" w:date="2020-06-06T22:31:00Z">
        <w:r w:rsidR="00F90E86">
          <w:rPr>
            <w:rFonts w:ascii="Times New Roman" w:hAnsi="Times New Roman" w:cs="Times New Roman"/>
            <w:sz w:val="24"/>
            <w:szCs w:val="24"/>
          </w:rPr>
          <w:t>dysfu</w:t>
        </w:r>
      </w:ins>
      <w:ins w:id="87" w:author="Sahana Melkris" w:date="2020-06-06T22:32:00Z">
        <w:r w:rsidR="00F90E86">
          <w:rPr>
            <w:rFonts w:ascii="Times New Roman" w:hAnsi="Times New Roman" w:cs="Times New Roman"/>
            <w:sz w:val="24"/>
            <w:szCs w:val="24"/>
          </w:rPr>
          <w:t>nction</w:t>
        </w:r>
        <w:commentRangeEnd w:id="84"/>
        <w:r w:rsidR="00F90E86">
          <w:rPr>
            <w:rStyle w:val="CommentReference"/>
          </w:rPr>
          <w:commentReference w:id="84"/>
        </w:r>
      </w:ins>
      <w:r w:rsidRPr="00566EA1">
        <w:rPr>
          <w:rFonts w:ascii="Times New Roman" w:hAnsi="Times New Roman" w:cs="Times New Roman"/>
          <w:sz w:val="24"/>
          <w:szCs w:val="24"/>
        </w:rPr>
        <w:t>.</w:t>
      </w:r>
    </w:p>
    <w:p w14:paraId="506E49FB" w14:textId="0A1CD9C8" w:rsidR="005E3F87" w:rsidRPr="00566EA1" w:rsidRDefault="005E3F87" w:rsidP="005E3F87">
      <w:pPr>
        <w:pStyle w:val="Heading2"/>
      </w:pPr>
      <w:del w:id="88" w:author="Sahana Melkris" w:date="2020-06-10T23:23:00Z">
        <w:r w:rsidDel="00B77859">
          <w:delText>the Baltimore study of aging</w:delText>
        </w:r>
      </w:del>
      <w:ins w:id="89" w:author="Sahana Melkris" w:date="2020-06-10T23:23:00Z">
        <w:r w:rsidR="00B77859">
          <w:t>The Baltimore study of aging</w:t>
        </w:r>
      </w:ins>
    </w:p>
    <w:p w14:paraId="3218FD86" w14:textId="62E8B693" w:rsidR="00566EA1" w:rsidRPr="00566EA1" w:rsidRDefault="00566EA1" w:rsidP="00566EA1">
      <w:pPr>
        <w:rPr>
          <w:rFonts w:ascii="Times New Roman" w:hAnsi="Times New Roman" w:cs="Times New Roman"/>
          <w:sz w:val="24"/>
          <w:szCs w:val="24"/>
        </w:rPr>
      </w:pPr>
      <w:r w:rsidRPr="00566EA1">
        <w:rPr>
          <w:rFonts w:ascii="Times New Roman" w:hAnsi="Times New Roman" w:cs="Times New Roman"/>
          <w:sz w:val="24"/>
          <w:szCs w:val="24"/>
        </w:rPr>
        <w:t>Martin considers herself fortunate to have access to a unique</w:t>
      </w:r>
      <w:ins w:id="90" w:author="Sahana Melkris" w:date="2020-06-10T22:53:00Z">
        <w:r w:rsidR="003453B8">
          <w:rPr>
            <w:rFonts w:ascii="Times New Roman" w:hAnsi="Times New Roman" w:cs="Times New Roman"/>
            <w:sz w:val="24"/>
            <w:szCs w:val="24"/>
          </w:rPr>
          <w:t>,</w:t>
        </w:r>
      </w:ins>
      <w:r w:rsidRPr="00566EA1">
        <w:rPr>
          <w:rFonts w:ascii="Times New Roman" w:hAnsi="Times New Roman" w:cs="Times New Roman"/>
          <w:sz w:val="24"/>
          <w:szCs w:val="24"/>
        </w:rPr>
        <w:t xml:space="preserve"> </w:t>
      </w:r>
      <w:del w:id="91" w:author="Sahana Melkris" w:date="2020-06-10T22:51:00Z">
        <w:r w:rsidRPr="00566EA1" w:rsidDel="003453B8">
          <w:rPr>
            <w:rFonts w:ascii="Times New Roman" w:hAnsi="Times New Roman" w:cs="Times New Roman"/>
            <w:sz w:val="24"/>
            <w:szCs w:val="24"/>
          </w:rPr>
          <w:delText xml:space="preserve">NIA funded </w:delText>
        </w:r>
      </w:del>
      <w:ins w:id="92" w:author="Sahana Melkris" w:date="2020-06-10T22:51:00Z">
        <w:r w:rsidR="003453B8">
          <w:rPr>
            <w:rFonts w:ascii="Times New Roman" w:hAnsi="Times New Roman" w:cs="Times New Roman"/>
            <w:sz w:val="24"/>
            <w:szCs w:val="24"/>
          </w:rPr>
          <w:t xml:space="preserve">NIA-funded </w:t>
        </w:r>
      </w:ins>
      <w:r w:rsidRPr="00566EA1">
        <w:rPr>
          <w:rFonts w:ascii="Times New Roman" w:hAnsi="Times New Roman" w:cs="Times New Roman"/>
          <w:sz w:val="24"/>
          <w:szCs w:val="24"/>
        </w:rPr>
        <w:t xml:space="preserve">study, the Baltimore Longitudinal Study of Aging (BLSA). </w:t>
      </w:r>
      <w:del w:id="93" w:author="Sahana Melkris" w:date="2020-06-06T23:04:00Z">
        <w:r w:rsidRPr="00566EA1" w:rsidDel="0063517D">
          <w:rPr>
            <w:rFonts w:ascii="Times New Roman" w:hAnsi="Times New Roman" w:cs="Times New Roman"/>
            <w:sz w:val="24"/>
            <w:szCs w:val="24"/>
          </w:rPr>
          <w:delText xml:space="preserve">Begun </w:delText>
        </w:r>
      </w:del>
      <w:ins w:id="94" w:author="Sahana Melkris" w:date="2020-06-06T23:04:00Z">
        <w:r w:rsidR="0063517D">
          <w:rPr>
            <w:rFonts w:ascii="Times New Roman" w:hAnsi="Times New Roman" w:cs="Times New Roman"/>
            <w:sz w:val="24"/>
            <w:szCs w:val="24"/>
          </w:rPr>
          <w:t>Beginning since</w:t>
        </w:r>
        <w:r w:rsidR="0063517D" w:rsidRPr="00566EA1">
          <w:rPr>
            <w:rFonts w:ascii="Times New Roman" w:hAnsi="Times New Roman" w:cs="Times New Roman"/>
            <w:sz w:val="24"/>
            <w:szCs w:val="24"/>
          </w:rPr>
          <w:t xml:space="preserve"> </w:t>
        </w:r>
      </w:ins>
      <w:del w:id="95" w:author="Sahana Melkris" w:date="2020-06-06T23:04:00Z">
        <w:r w:rsidRPr="00566EA1" w:rsidDel="0063517D">
          <w:rPr>
            <w:rFonts w:ascii="Times New Roman" w:hAnsi="Times New Roman" w:cs="Times New Roman"/>
            <w:sz w:val="24"/>
            <w:szCs w:val="24"/>
          </w:rPr>
          <w:delText>in</w:delText>
        </w:r>
      </w:del>
      <w:del w:id="96" w:author="Sahana Melkris" w:date="2020-06-10T23:24:00Z">
        <w:r w:rsidRPr="00566EA1" w:rsidDel="00B77859">
          <w:rPr>
            <w:rFonts w:ascii="Times New Roman" w:hAnsi="Times New Roman" w:cs="Times New Roman"/>
            <w:sz w:val="24"/>
            <w:szCs w:val="24"/>
          </w:rPr>
          <w:delText xml:space="preserve"> </w:delText>
        </w:r>
      </w:del>
      <w:r w:rsidRPr="00566EA1">
        <w:rPr>
          <w:rFonts w:ascii="Times New Roman" w:hAnsi="Times New Roman" w:cs="Times New Roman"/>
          <w:sz w:val="24"/>
          <w:szCs w:val="24"/>
        </w:rPr>
        <w:t>1958</w:t>
      </w:r>
      <w:ins w:id="97" w:author="Sahana Melkris" w:date="2020-06-06T23:04:00Z">
        <w:r w:rsidR="0063517D">
          <w:rPr>
            <w:rFonts w:ascii="Times New Roman" w:hAnsi="Times New Roman" w:cs="Times New Roman"/>
            <w:sz w:val="24"/>
            <w:szCs w:val="24"/>
          </w:rPr>
          <w:t>,</w:t>
        </w:r>
      </w:ins>
      <w:r w:rsidRPr="00566EA1">
        <w:rPr>
          <w:rFonts w:ascii="Times New Roman" w:hAnsi="Times New Roman" w:cs="Times New Roman"/>
          <w:sz w:val="24"/>
          <w:szCs w:val="24"/>
        </w:rPr>
        <w:t xml:space="preserve"> the B</w:t>
      </w:r>
      <w:r w:rsidR="00DF305E">
        <w:rPr>
          <w:rFonts w:ascii="Times New Roman" w:hAnsi="Times New Roman" w:cs="Times New Roman"/>
          <w:sz w:val="24"/>
          <w:szCs w:val="24"/>
        </w:rPr>
        <w:t>LSA</w:t>
      </w:r>
      <w:r w:rsidRPr="00566EA1">
        <w:rPr>
          <w:rFonts w:ascii="Times New Roman" w:hAnsi="Times New Roman" w:cs="Times New Roman"/>
          <w:sz w:val="24"/>
          <w:szCs w:val="24"/>
        </w:rPr>
        <w:t xml:space="preserve"> </w:t>
      </w:r>
      <w:ins w:id="98" w:author="Sahana Melkris" w:date="2020-06-06T23:04:00Z">
        <w:r w:rsidR="0063517D">
          <w:rPr>
            <w:rFonts w:ascii="Times New Roman" w:hAnsi="Times New Roman" w:cs="Times New Roman"/>
            <w:sz w:val="24"/>
            <w:szCs w:val="24"/>
          </w:rPr>
          <w:t>has been</w:t>
        </w:r>
      </w:ins>
      <w:del w:id="99" w:author="Sahana Melkris" w:date="2020-06-06T23:04:00Z">
        <w:r w:rsidRPr="00566EA1" w:rsidDel="0063517D">
          <w:rPr>
            <w:rFonts w:ascii="Times New Roman" w:hAnsi="Times New Roman" w:cs="Times New Roman"/>
            <w:sz w:val="24"/>
            <w:szCs w:val="24"/>
          </w:rPr>
          <w:delText>is</w:delText>
        </w:r>
      </w:del>
      <w:r w:rsidRPr="00566EA1">
        <w:rPr>
          <w:rFonts w:ascii="Times New Roman" w:hAnsi="Times New Roman" w:cs="Times New Roman"/>
          <w:sz w:val="24"/>
          <w:szCs w:val="24"/>
        </w:rPr>
        <w:t xml:space="preserve"> America’s longest running scientific study of aging. Hundreds of patients come back every </w:t>
      </w:r>
      <w:ins w:id="100" w:author="Sahana Melkris" w:date="2020-06-07T11:54:00Z">
        <w:r w:rsidR="00C22A26">
          <w:rPr>
            <w:rFonts w:ascii="Times New Roman" w:hAnsi="Times New Roman" w:cs="Times New Roman"/>
            <w:sz w:val="24"/>
            <w:szCs w:val="24"/>
          </w:rPr>
          <w:t>two</w:t>
        </w:r>
      </w:ins>
      <w:del w:id="101" w:author="Sahana Melkris" w:date="2020-06-07T11:54:00Z">
        <w:r w:rsidRPr="00566EA1" w:rsidDel="00C22A26">
          <w:rPr>
            <w:rFonts w:ascii="Times New Roman" w:hAnsi="Times New Roman" w:cs="Times New Roman"/>
            <w:sz w:val="24"/>
            <w:szCs w:val="24"/>
          </w:rPr>
          <w:delText>2</w:delText>
        </w:r>
      </w:del>
      <w:r w:rsidRPr="00566EA1">
        <w:rPr>
          <w:rFonts w:ascii="Times New Roman" w:hAnsi="Times New Roman" w:cs="Times New Roman"/>
          <w:sz w:val="24"/>
          <w:szCs w:val="24"/>
        </w:rPr>
        <w:t xml:space="preserve"> to </w:t>
      </w:r>
      <w:ins w:id="102" w:author="Sahana Melkris" w:date="2020-06-07T11:54:00Z">
        <w:r w:rsidR="00C22A26">
          <w:rPr>
            <w:rFonts w:ascii="Times New Roman" w:hAnsi="Times New Roman" w:cs="Times New Roman"/>
            <w:sz w:val="24"/>
            <w:szCs w:val="24"/>
          </w:rPr>
          <w:t>four</w:t>
        </w:r>
      </w:ins>
      <w:del w:id="103" w:author="Sahana Melkris" w:date="2020-06-07T11:54:00Z">
        <w:r w:rsidRPr="00566EA1" w:rsidDel="00C22A26">
          <w:rPr>
            <w:rFonts w:ascii="Times New Roman" w:hAnsi="Times New Roman" w:cs="Times New Roman"/>
            <w:sz w:val="24"/>
            <w:szCs w:val="24"/>
          </w:rPr>
          <w:delText>4</w:delText>
        </w:r>
      </w:del>
      <w:r w:rsidRPr="00566EA1">
        <w:rPr>
          <w:rFonts w:ascii="Times New Roman" w:hAnsi="Times New Roman" w:cs="Times New Roman"/>
          <w:sz w:val="24"/>
          <w:szCs w:val="24"/>
        </w:rPr>
        <w:t xml:space="preserve"> years. </w:t>
      </w:r>
      <w:ins w:id="104" w:author="Sahana Melkris" w:date="2020-06-10T00:13:00Z">
        <w:r w:rsidR="00AF5CE8">
          <w:rPr>
            <w:rFonts w:ascii="Times New Roman" w:hAnsi="Times New Roman" w:cs="Times New Roman"/>
            <w:sz w:val="24"/>
            <w:szCs w:val="24"/>
          </w:rPr>
          <w:t>“</w:t>
        </w:r>
      </w:ins>
      <w:commentRangeStart w:id="105"/>
      <w:r w:rsidRPr="00566EA1">
        <w:rPr>
          <w:rFonts w:ascii="Times New Roman" w:hAnsi="Times New Roman" w:cs="Times New Roman"/>
          <w:sz w:val="24"/>
          <w:szCs w:val="24"/>
        </w:rPr>
        <w:t>Some of our subjects are now in their 90</w:t>
      </w:r>
      <w:r w:rsidR="00DF305E">
        <w:rPr>
          <w:rFonts w:ascii="Times New Roman" w:hAnsi="Times New Roman" w:cs="Times New Roman"/>
          <w:sz w:val="24"/>
          <w:szCs w:val="24"/>
        </w:rPr>
        <w:t>’</w:t>
      </w:r>
      <w:r w:rsidRPr="00566EA1">
        <w:rPr>
          <w:rFonts w:ascii="Times New Roman" w:hAnsi="Times New Roman" w:cs="Times New Roman"/>
          <w:sz w:val="24"/>
          <w:szCs w:val="24"/>
        </w:rPr>
        <w:t>s</w:t>
      </w:r>
      <w:ins w:id="106" w:author="Sahana Melkris" w:date="2020-06-10T00:13:00Z">
        <w:r w:rsidR="00AF5CE8">
          <w:rPr>
            <w:rFonts w:ascii="Times New Roman" w:hAnsi="Times New Roman" w:cs="Times New Roman"/>
            <w:sz w:val="24"/>
            <w:szCs w:val="24"/>
          </w:rPr>
          <w:t>,</w:t>
        </w:r>
      </w:ins>
      <w:del w:id="107" w:author="Sahana Melkris" w:date="2020-06-10T00:13:00Z">
        <w:r w:rsidRPr="00566EA1" w:rsidDel="00AF5CE8">
          <w:rPr>
            <w:rFonts w:ascii="Times New Roman" w:hAnsi="Times New Roman" w:cs="Times New Roman"/>
            <w:sz w:val="24"/>
            <w:szCs w:val="24"/>
          </w:rPr>
          <w:delText>.</w:delText>
        </w:r>
      </w:del>
      <w:r w:rsidRPr="00566EA1">
        <w:rPr>
          <w:rFonts w:ascii="Times New Roman" w:hAnsi="Times New Roman" w:cs="Times New Roman"/>
          <w:sz w:val="24"/>
          <w:szCs w:val="24"/>
        </w:rPr>
        <w:t>”</w:t>
      </w:r>
      <w:ins w:id="108" w:author="Sahana Melkris" w:date="2020-06-10T00:13:00Z">
        <w:r w:rsidR="00AF5CE8">
          <w:rPr>
            <w:rFonts w:ascii="Times New Roman" w:hAnsi="Times New Roman" w:cs="Times New Roman"/>
            <w:sz w:val="24"/>
            <w:szCs w:val="24"/>
          </w:rPr>
          <w:t xml:space="preserve"> said Martin.</w:t>
        </w:r>
      </w:ins>
      <w:r w:rsidRPr="00566EA1">
        <w:rPr>
          <w:rFonts w:ascii="Times New Roman" w:hAnsi="Times New Roman" w:cs="Times New Roman"/>
          <w:sz w:val="24"/>
          <w:szCs w:val="24"/>
        </w:rPr>
        <w:t xml:space="preserve"> </w:t>
      </w:r>
      <w:commentRangeEnd w:id="105"/>
      <w:r w:rsidR="00AF5CE8">
        <w:rPr>
          <w:rStyle w:val="CommentReference"/>
        </w:rPr>
        <w:commentReference w:id="105"/>
      </w:r>
      <w:r w:rsidRPr="00566EA1">
        <w:rPr>
          <w:rFonts w:ascii="Times New Roman" w:hAnsi="Times New Roman" w:cs="Times New Roman"/>
          <w:sz w:val="24"/>
          <w:szCs w:val="24"/>
        </w:rPr>
        <w:t xml:space="preserve">Volunteers </w:t>
      </w:r>
      <w:proofErr w:type="gramStart"/>
      <w:r w:rsidRPr="00566EA1">
        <w:rPr>
          <w:rFonts w:ascii="Times New Roman" w:hAnsi="Times New Roman" w:cs="Times New Roman"/>
          <w:sz w:val="24"/>
          <w:szCs w:val="24"/>
        </w:rPr>
        <w:t>are evaluated</w:t>
      </w:r>
      <w:proofErr w:type="gramEnd"/>
      <w:r w:rsidRPr="00566EA1">
        <w:rPr>
          <w:rFonts w:ascii="Times New Roman" w:hAnsi="Times New Roman" w:cs="Times New Roman"/>
          <w:sz w:val="24"/>
          <w:szCs w:val="24"/>
        </w:rPr>
        <w:t xml:space="preserve"> for physical and cognitive health through a variety of tests ranging from questionnaires and brain imaging to blood </w:t>
      </w:r>
      <w:del w:id="109" w:author="Sahana Melkris" w:date="2020-06-06T23:08:00Z">
        <w:r w:rsidRPr="00566EA1" w:rsidDel="0063517D">
          <w:rPr>
            <w:rFonts w:ascii="Times New Roman" w:hAnsi="Times New Roman" w:cs="Times New Roman"/>
            <w:sz w:val="24"/>
            <w:szCs w:val="24"/>
          </w:rPr>
          <w:delText>work-ups</w:delText>
        </w:r>
      </w:del>
      <w:ins w:id="110" w:author="Sahana Melkris" w:date="2020-06-06T23:08:00Z">
        <w:r w:rsidR="0063517D">
          <w:rPr>
            <w:rFonts w:ascii="Times New Roman" w:hAnsi="Times New Roman" w:cs="Times New Roman"/>
            <w:sz w:val="24"/>
            <w:szCs w:val="24"/>
          </w:rPr>
          <w:t>workups</w:t>
        </w:r>
      </w:ins>
      <w:r w:rsidRPr="00566EA1">
        <w:rPr>
          <w:rFonts w:ascii="Times New Roman" w:hAnsi="Times New Roman" w:cs="Times New Roman"/>
          <w:sz w:val="24"/>
          <w:szCs w:val="24"/>
        </w:rPr>
        <w:t>.</w:t>
      </w:r>
    </w:p>
    <w:p w14:paraId="03C2C145" w14:textId="4A34E47F" w:rsidR="00DF305E" w:rsidRDefault="00566EA1" w:rsidP="00566EA1">
      <w:pPr>
        <w:rPr>
          <w:rFonts w:ascii="Times New Roman" w:hAnsi="Times New Roman" w:cs="Times New Roman"/>
          <w:sz w:val="24"/>
          <w:szCs w:val="24"/>
        </w:rPr>
      </w:pPr>
      <w:r w:rsidRPr="00566EA1">
        <w:rPr>
          <w:rFonts w:ascii="Times New Roman" w:hAnsi="Times New Roman" w:cs="Times New Roman"/>
          <w:sz w:val="24"/>
          <w:szCs w:val="24"/>
        </w:rPr>
        <w:t xml:space="preserve">Using samples from the </w:t>
      </w:r>
      <w:ins w:id="111" w:author="Sahana Melkris" w:date="2020-06-07T11:59:00Z">
        <w:r w:rsidR="00C22A26" w:rsidRPr="00566EA1">
          <w:rPr>
            <w:rFonts w:ascii="Times New Roman" w:hAnsi="Times New Roman" w:cs="Times New Roman"/>
            <w:sz w:val="24"/>
            <w:szCs w:val="24"/>
          </w:rPr>
          <w:t>BLSA</w:t>
        </w:r>
      </w:ins>
      <w:del w:id="112" w:author="Sahana Melkris" w:date="2020-06-07T11:59:00Z">
        <w:r w:rsidRPr="00566EA1" w:rsidDel="00C22A26">
          <w:rPr>
            <w:rFonts w:ascii="Times New Roman" w:hAnsi="Times New Roman" w:cs="Times New Roman"/>
            <w:sz w:val="24"/>
            <w:szCs w:val="24"/>
          </w:rPr>
          <w:delText>BSLA</w:delText>
        </w:r>
      </w:del>
      <w:r w:rsidRPr="00566EA1">
        <w:rPr>
          <w:rFonts w:ascii="Times New Roman" w:hAnsi="Times New Roman" w:cs="Times New Roman"/>
          <w:sz w:val="24"/>
          <w:szCs w:val="24"/>
        </w:rPr>
        <w:t xml:space="preserve">, Martin and her team are searching for patterns of </w:t>
      </w:r>
      <w:del w:id="113" w:author="Sahana Melkris" w:date="2020-06-06T23:51:00Z">
        <w:r w:rsidRPr="00566EA1" w:rsidDel="006D5335">
          <w:rPr>
            <w:rFonts w:ascii="Times New Roman" w:hAnsi="Times New Roman" w:cs="Times New Roman"/>
            <w:sz w:val="24"/>
            <w:szCs w:val="24"/>
          </w:rPr>
          <w:delText>bio-markers</w:delText>
        </w:r>
      </w:del>
      <w:ins w:id="114" w:author="Sahana Melkris" w:date="2020-06-06T23:51:00Z">
        <w:r w:rsidR="006D5335">
          <w:rPr>
            <w:rFonts w:ascii="Times New Roman" w:hAnsi="Times New Roman" w:cs="Times New Roman"/>
            <w:sz w:val="24"/>
            <w:szCs w:val="24"/>
          </w:rPr>
          <w:t>biomarkers</w:t>
        </w:r>
      </w:ins>
      <w:r w:rsidRPr="00566EA1">
        <w:rPr>
          <w:rFonts w:ascii="Times New Roman" w:hAnsi="Times New Roman" w:cs="Times New Roman"/>
          <w:sz w:val="24"/>
          <w:szCs w:val="24"/>
        </w:rPr>
        <w:t xml:space="preserve"> correlated with neurological and metabolic dysfunction. “We can do </w:t>
      </w:r>
      <w:proofErr w:type="gramStart"/>
      <w:r w:rsidRPr="00566EA1">
        <w:rPr>
          <w:rFonts w:ascii="Times New Roman" w:hAnsi="Times New Roman" w:cs="Times New Roman"/>
          <w:sz w:val="24"/>
          <w:szCs w:val="24"/>
        </w:rPr>
        <w:t xml:space="preserve">a whole </w:t>
      </w:r>
      <w:r w:rsidRPr="00566EA1">
        <w:rPr>
          <w:rFonts w:ascii="Times New Roman" w:hAnsi="Times New Roman" w:cs="Times New Roman"/>
          <w:sz w:val="24"/>
          <w:szCs w:val="24"/>
        </w:rPr>
        <w:lastRenderedPageBreak/>
        <w:t>range</w:t>
      </w:r>
      <w:proofErr w:type="gramEnd"/>
      <w:r w:rsidRPr="00566EA1">
        <w:rPr>
          <w:rFonts w:ascii="Times New Roman" w:hAnsi="Times New Roman" w:cs="Times New Roman"/>
          <w:sz w:val="24"/>
          <w:szCs w:val="24"/>
        </w:rPr>
        <w:t xml:space="preserve"> of -omics analyses: genomics, proteomics, metabolomics,” cited Martin. Her laboratory has the technology at hand to look at literally tens of thousands of molecules that cut across all the organs and systems involved in maintaining metabolic function during aging. </w:t>
      </w:r>
      <w:ins w:id="115" w:author="Sahana Melkris" w:date="2020-06-07T00:26:00Z">
        <w:r w:rsidR="00F8601F">
          <w:rPr>
            <w:rFonts w:ascii="Times New Roman" w:hAnsi="Times New Roman" w:cs="Times New Roman"/>
            <w:sz w:val="24"/>
            <w:szCs w:val="24"/>
          </w:rPr>
          <w:t>“</w:t>
        </w:r>
      </w:ins>
      <w:del w:id="116" w:author="Sahana Melkris" w:date="2020-06-07T00:26:00Z">
        <w:r w:rsidR="005E6B69" w:rsidDel="00F8601F">
          <w:rPr>
            <w:rFonts w:ascii="Times New Roman" w:hAnsi="Times New Roman" w:cs="Times New Roman"/>
            <w:sz w:val="24"/>
            <w:szCs w:val="24"/>
          </w:rPr>
          <w:delText>‘</w:delText>
        </w:r>
      </w:del>
      <w:r w:rsidR="00B51009">
        <w:rPr>
          <w:rFonts w:ascii="Times New Roman" w:hAnsi="Times New Roman" w:cs="Times New Roman"/>
          <w:sz w:val="24"/>
          <w:szCs w:val="24"/>
        </w:rPr>
        <w:t xml:space="preserve">With </w:t>
      </w:r>
      <w:del w:id="117" w:author="Sahana Melkris" w:date="2020-06-06T23:51:00Z">
        <w:r w:rsidR="00B51009" w:rsidDel="00037E21">
          <w:rPr>
            <w:rFonts w:ascii="Times New Roman" w:hAnsi="Times New Roman" w:cs="Times New Roman"/>
            <w:sz w:val="24"/>
            <w:szCs w:val="24"/>
          </w:rPr>
          <w:delText xml:space="preserve">fifty </w:delText>
        </w:r>
      </w:del>
      <w:ins w:id="118" w:author="Sahana Melkris" w:date="2020-06-06T23:51:00Z">
        <w:r w:rsidR="00037E21">
          <w:rPr>
            <w:rFonts w:ascii="Times New Roman" w:hAnsi="Times New Roman" w:cs="Times New Roman"/>
            <w:sz w:val="24"/>
            <w:szCs w:val="24"/>
          </w:rPr>
          <w:t xml:space="preserve">50 </w:t>
        </w:r>
      </w:ins>
      <w:r w:rsidR="00B51009">
        <w:rPr>
          <w:rFonts w:ascii="Times New Roman" w:hAnsi="Times New Roman" w:cs="Times New Roman"/>
          <w:sz w:val="24"/>
          <w:szCs w:val="24"/>
        </w:rPr>
        <w:t xml:space="preserve">to </w:t>
      </w:r>
      <w:r w:rsidRPr="00566EA1">
        <w:rPr>
          <w:rFonts w:ascii="Times New Roman" w:hAnsi="Times New Roman" w:cs="Times New Roman"/>
          <w:sz w:val="24"/>
          <w:szCs w:val="24"/>
        </w:rPr>
        <w:t xml:space="preserve">100 patients we should have enough data to start seeing </w:t>
      </w:r>
      <w:del w:id="119" w:author="Sahana Melkris" w:date="2020-06-10T22:38:00Z">
        <w:r w:rsidRPr="00566EA1" w:rsidDel="00B617BB">
          <w:rPr>
            <w:rFonts w:ascii="Times New Roman" w:hAnsi="Times New Roman" w:cs="Times New Roman"/>
            <w:sz w:val="24"/>
            <w:szCs w:val="24"/>
          </w:rPr>
          <w:delText>pattern</w:delText>
        </w:r>
      </w:del>
      <w:ins w:id="120" w:author="Sahana Melkris" w:date="2020-06-10T22:38:00Z">
        <w:r w:rsidR="00B617BB">
          <w:rPr>
            <w:rFonts w:ascii="Times New Roman" w:hAnsi="Times New Roman" w:cs="Times New Roman"/>
            <w:sz w:val="24"/>
            <w:szCs w:val="24"/>
          </w:rPr>
          <w:t>patterns</w:t>
        </w:r>
      </w:ins>
      <w:ins w:id="121" w:author="Sahana Melkris" w:date="2020-06-06T23:52:00Z">
        <w:r w:rsidR="00037E21">
          <w:rPr>
            <w:rFonts w:ascii="Times New Roman" w:hAnsi="Times New Roman" w:cs="Times New Roman"/>
            <w:sz w:val="24"/>
            <w:szCs w:val="24"/>
          </w:rPr>
          <w:t>.</w:t>
        </w:r>
      </w:ins>
      <w:ins w:id="122" w:author="Sahana Melkris" w:date="2020-06-07T00:26:00Z">
        <w:r w:rsidR="00F8601F">
          <w:rPr>
            <w:rFonts w:ascii="Times New Roman" w:hAnsi="Times New Roman" w:cs="Times New Roman"/>
            <w:sz w:val="24"/>
            <w:szCs w:val="24"/>
          </w:rPr>
          <w:t>”</w:t>
        </w:r>
      </w:ins>
      <w:del w:id="123" w:author="Sahana Melkris" w:date="2020-06-07T00:26:00Z">
        <w:r w:rsidR="005E6B69" w:rsidDel="00F8601F">
          <w:rPr>
            <w:rFonts w:ascii="Times New Roman" w:hAnsi="Times New Roman" w:cs="Times New Roman"/>
            <w:sz w:val="24"/>
            <w:szCs w:val="24"/>
          </w:rPr>
          <w:delText>’</w:delText>
        </w:r>
      </w:del>
      <w:del w:id="124" w:author="Sahana Melkris" w:date="2020-06-06T23:52:00Z">
        <w:r w:rsidR="005E6B69" w:rsidDel="00037E21">
          <w:rPr>
            <w:rFonts w:ascii="Times New Roman" w:hAnsi="Times New Roman" w:cs="Times New Roman"/>
            <w:sz w:val="24"/>
            <w:szCs w:val="24"/>
          </w:rPr>
          <w:delText>.</w:delText>
        </w:r>
      </w:del>
      <w:del w:id="125" w:author="Sahana Melkris" w:date="2020-06-10T23:42:00Z">
        <w:r w:rsidRPr="00566EA1" w:rsidDel="00390682">
          <w:rPr>
            <w:rFonts w:ascii="Times New Roman" w:hAnsi="Times New Roman" w:cs="Times New Roman"/>
            <w:sz w:val="24"/>
            <w:szCs w:val="24"/>
          </w:rPr>
          <w:cr/>
        </w:r>
      </w:del>
    </w:p>
    <w:p w14:paraId="617D2165" w14:textId="79DA9323" w:rsidR="00566EA1" w:rsidRDefault="00566EA1" w:rsidP="00566EA1">
      <w:pPr>
        <w:rPr>
          <w:rFonts w:ascii="Times New Roman" w:hAnsi="Times New Roman" w:cs="Times New Roman"/>
          <w:sz w:val="24"/>
          <w:szCs w:val="24"/>
        </w:rPr>
      </w:pPr>
      <w:r w:rsidRPr="00566EA1">
        <w:rPr>
          <w:rFonts w:ascii="Times New Roman" w:hAnsi="Times New Roman" w:cs="Times New Roman"/>
          <w:sz w:val="24"/>
          <w:szCs w:val="24"/>
        </w:rPr>
        <w:t>“One challenge we came across fairly early was how to put all this information together</w:t>
      </w:r>
      <w:ins w:id="126" w:author="Sahana Melkris" w:date="2020-06-10T23:42:00Z">
        <w:r w:rsidR="00390682">
          <w:rPr>
            <w:rFonts w:ascii="Times New Roman" w:hAnsi="Times New Roman" w:cs="Times New Roman"/>
            <w:sz w:val="24"/>
            <w:szCs w:val="24"/>
          </w:rPr>
          <w:t>,</w:t>
        </w:r>
      </w:ins>
      <w:r w:rsidRPr="00566EA1">
        <w:rPr>
          <w:rFonts w:ascii="Times New Roman" w:hAnsi="Times New Roman" w:cs="Times New Roman"/>
          <w:sz w:val="24"/>
          <w:szCs w:val="24"/>
        </w:rPr>
        <w:t>” said Martin. She pointed out that for example in genome-wide association studies</w:t>
      </w:r>
      <w:del w:id="127" w:author="Sahana Melkris" w:date="2020-06-07T12:06:00Z">
        <w:r w:rsidRPr="00566EA1" w:rsidDel="0066399B">
          <w:rPr>
            <w:rFonts w:ascii="Times New Roman" w:hAnsi="Times New Roman" w:cs="Times New Roman"/>
            <w:sz w:val="24"/>
            <w:szCs w:val="24"/>
          </w:rPr>
          <w:delText xml:space="preserve"> (GWAS)</w:delText>
        </w:r>
      </w:del>
      <w:r w:rsidRPr="00566EA1">
        <w:rPr>
          <w:rFonts w:ascii="Times New Roman" w:hAnsi="Times New Roman" w:cs="Times New Roman"/>
          <w:sz w:val="24"/>
          <w:szCs w:val="24"/>
        </w:rPr>
        <w:t xml:space="preserve">, investigators are often faced with </w:t>
      </w:r>
      <w:del w:id="128" w:author="Sahana Melkris" w:date="2020-06-07T00:32:00Z">
        <w:r w:rsidRPr="00566EA1" w:rsidDel="00F8601F">
          <w:rPr>
            <w:rFonts w:ascii="Times New Roman" w:hAnsi="Times New Roman" w:cs="Times New Roman"/>
            <w:sz w:val="24"/>
            <w:szCs w:val="24"/>
          </w:rPr>
          <w:delText xml:space="preserve">large-data </w:delText>
        </w:r>
      </w:del>
      <w:ins w:id="129" w:author="Sahana Melkris" w:date="2020-06-07T00:32:00Z">
        <w:r w:rsidR="00F8601F">
          <w:rPr>
            <w:rFonts w:ascii="Times New Roman" w:hAnsi="Times New Roman" w:cs="Times New Roman"/>
            <w:sz w:val="24"/>
            <w:szCs w:val="24"/>
          </w:rPr>
          <w:t xml:space="preserve">large data </w:t>
        </w:r>
      </w:ins>
      <w:r w:rsidRPr="00566EA1">
        <w:rPr>
          <w:rFonts w:ascii="Times New Roman" w:hAnsi="Times New Roman" w:cs="Times New Roman"/>
          <w:sz w:val="24"/>
          <w:szCs w:val="24"/>
        </w:rPr>
        <w:t xml:space="preserve">sets containing thousands of different </w:t>
      </w:r>
      <w:del w:id="130" w:author="Sahana Melkris" w:date="2020-06-07T00:32:00Z">
        <w:r w:rsidRPr="00566EA1" w:rsidDel="00F8601F">
          <w:rPr>
            <w:rFonts w:ascii="Times New Roman" w:hAnsi="Times New Roman" w:cs="Times New Roman"/>
            <w:sz w:val="24"/>
            <w:szCs w:val="24"/>
          </w:rPr>
          <w:delText>genas</w:delText>
        </w:r>
      </w:del>
      <w:ins w:id="131" w:author="Sahana Melkris" w:date="2020-06-07T00:32:00Z">
        <w:r w:rsidR="00F8601F">
          <w:rPr>
            <w:rFonts w:ascii="Times New Roman" w:hAnsi="Times New Roman" w:cs="Times New Roman"/>
            <w:sz w:val="24"/>
            <w:szCs w:val="24"/>
          </w:rPr>
          <w:t>genomes</w:t>
        </w:r>
      </w:ins>
      <w:r w:rsidRPr="00566EA1">
        <w:rPr>
          <w:rFonts w:ascii="Times New Roman" w:hAnsi="Times New Roman" w:cs="Times New Roman"/>
          <w:sz w:val="24"/>
          <w:szCs w:val="24"/>
        </w:rPr>
        <w:t>. “You end up with these enormous spreadsheets with rows and rows of data—how on earth do you look for differences?</w:t>
      </w:r>
      <w:ins w:id="132" w:author="Sahana Melkris" w:date="2020-06-07T00:32:00Z">
        <w:r w:rsidR="00F8601F">
          <w:rPr>
            <w:rFonts w:ascii="Times New Roman" w:hAnsi="Times New Roman" w:cs="Times New Roman"/>
            <w:sz w:val="24"/>
            <w:szCs w:val="24"/>
          </w:rPr>
          <w:t>”</w:t>
        </w:r>
      </w:ins>
      <w:ins w:id="133" w:author="Sahana Melkris" w:date="2020-06-10T23:43:00Z">
        <w:r w:rsidR="00390682">
          <w:rPr>
            <w:rFonts w:ascii="Times New Roman" w:hAnsi="Times New Roman" w:cs="Times New Roman"/>
            <w:sz w:val="24"/>
            <w:szCs w:val="24"/>
          </w:rPr>
          <w:t xml:space="preserve"> </w:t>
        </w:r>
        <w:r w:rsidR="00390682">
          <w:rPr>
            <w:rFonts w:ascii="Times New Roman" w:hAnsi="Times New Roman" w:cs="Times New Roman"/>
            <w:sz w:val="24"/>
            <w:szCs w:val="24"/>
          </w:rPr>
          <w:softHyphen/>
        </w:r>
      </w:ins>
    </w:p>
    <w:p w14:paraId="18771BC7" w14:textId="5A1BA426" w:rsidR="005E3F87" w:rsidRPr="00566EA1" w:rsidRDefault="005E3F87" w:rsidP="005E3F87">
      <w:pPr>
        <w:pStyle w:val="Heading3"/>
      </w:pPr>
      <w:del w:id="134" w:author="Sahana Melkris" w:date="2020-06-10T10:08:00Z">
        <w:r w:rsidDel="001C5365">
          <w:delText>A 3-dimensional Software Solution</w:delText>
        </w:r>
      </w:del>
      <w:ins w:id="135" w:author="Sahana Melkris" w:date="2020-06-10T10:08:00Z">
        <w:r w:rsidR="001C5365">
          <w:t>A three-dimensional software solution</w:t>
        </w:r>
      </w:ins>
    </w:p>
    <w:p w14:paraId="2C714CFA" w14:textId="31BDB4E9" w:rsidR="00566EA1" w:rsidRPr="00566EA1" w:rsidRDefault="00566EA1" w:rsidP="00566EA1">
      <w:pPr>
        <w:rPr>
          <w:rFonts w:ascii="Times New Roman" w:hAnsi="Times New Roman" w:cs="Times New Roman"/>
          <w:sz w:val="24"/>
          <w:szCs w:val="24"/>
        </w:rPr>
      </w:pPr>
      <w:r w:rsidRPr="00566EA1">
        <w:rPr>
          <w:rFonts w:ascii="Times New Roman" w:hAnsi="Times New Roman" w:cs="Times New Roman"/>
          <w:sz w:val="24"/>
          <w:szCs w:val="24"/>
        </w:rPr>
        <w:t xml:space="preserve">Martin and her </w:t>
      </w:r>
      <w:commentRangeStart w:id="136"/>
      <w:r w:rsidRPr="00566EA1">
        <w:rPr>
          <w:rFonts w:ascii="Times New Roman" w:hAnsi="Times New Roman" w:cs="Times New Roman"/>
          <w:sz w:val="24"/>
          <w:szCs w:val="24"/>
        </w:rPr>
        <w:t>N</w:t>
      </w:r>
      <w:r w:rsidR="00B51009">
        <w:rPr>
          <w:rFonts w:ascii="Times New Roman" w:hAnsi="Times New Roman" w:cs="Times New Roman"/>
          <w:sz w:val="24"/>
          <w:szCs w:val="24"/>
        </w:rPr>
        <w:t>HI</w:t>
      </w:r>
      <w:commentRangeEnd w:id="136"/>
      <w:r w:rsidR="00F8601F">
        <w:rPr>
          <w:rStyle w:val="CommentReference"/>
        </w:rPr>
        <w:commentReference w:id="136"/>
      </w:r>
      <w:r w:rsidRPr="00566EA1">
        <w:rPr>
          <w:rFonts w:ascii="Times New Roman" w:hAnsi="Times New Roman" w:cs="Times New Roman"/>
          <w:sz w:val="24"/>
          <w:szCs w:val="24"/>
        </w:rPr>
        <w:t xml:space="preserve"> collaborator Stuart Maudsley, Ph.D. have developed a potential solution to this problem in the form of a software </w:t>
      </w:r>
      <w:del w:id="137" w:author="Sahana Melkris" w:date="2020-06-07T00:57:00Z">
        <w:r w:rsidRPr="00566EA1" w:rsidDel="00BD6833">
          <w:rPr>
            <w:rFonts w:ascii="Times New Roman" w:hAnsi="Times New Roman" w:cs="Times New Roman"/>
            <w:sz w:val="24"/>
            <w:szCs w:val="24"/>
          </w:rPr>
          <w:delText xml:space="preserve">suit </w:delText>
        </w:r>
      </w:del>
      <w:ins w:id="138" w:author="Sahana Melkris" w:date="2020-06-07T00:57:00Z">
        <w:r w:rsidR="00BD6833">
          <w:rPr>
            <w:rFonts w:ascii="Times New Roman" w:hAnsi="Times New Roman" w:cs="Times New Roman"/>
            <w:sz w:val="24"/>
            <w:szCs w:val="24"/>
          </w:rPr>
          <w:t>suite</w:t>
        </w:r>
        <w:r w:rsidR="00BD6833" w:rsidRPr="00566EA1">
          <w:rPr>
            <w:rFonts w:ascii="Times New Roman" w:hAnsi="Times New Roman" w:cs="Times New Roman"/>
            <w:sz w:val="24"/>
            <w:szCs w:val="24"/>
          </w:rPr>
          <w:t xml:space="preserve"> </w:t>
        </w:r>
      </w:ins>
      <w:r w:rsidRPr="00566EA1">
        <w:rPr>
          <w:rFonts w:ascii="Times New Roman" w:hAnsi="Times New Roman" w:cs="Times New Roman"/>
          <w:sz w:val="24"/>
          <w:szCs w:val="24"/>
        </w:rPr>
        <w:t xml:space="preserve">called </w:t>
      </w:r>
      <w:ins w:id="139" w:author="Sahana Melkris" w:date="2020-06-10T23:26:00Z">
        <w:r w:rsidR="00B77859">
          <w:rPr>
            <w:rFonts w:ascii="Times New Roman" w:hAnsi="Times New Roman" w:cs="Times New Roman"/>
            <w:sz w:val="24"/>
            <w:szCs w:val="24"/>
          </w:rPr>
          <w:t>“</w:t>
        </w:r>
      </w:ins>
      <w:proofErr w:type="spellStart"/>
      <w:r w:rsidRPr="00566EA1">
        <w:rPr>
          <w:rFonts w:ascii="Times New Roman" w:hAnsi="Times New Roman" w:cs="Times New Roman"/>
          <w:sz w:val="24"/>
          <w:szCs w:val="24"/>
        </w:rPr>
        <w:t>Omnimorph</w:t>
      </w:r>
      <w:proofErr w:type="spellEnd"/>
      <w:ins w:id="140" w:author="Sahana Melkris" w:date="2020-06-07T00:34:00Z">
        <w:r w:rsidR="00F8601F">
          <w:rPr>
            <w:rFonts w:ascii="Times New Roman" w:hAnsi="Times New Roman" w:cs="Times New Roman"/>
            <w:sz w:val="24"/>
            <w:szCs w:val="24"/>
          </w:rPr>
          <w:t>.</w:t>
        </w:r>
      </w:ins>
      <w:ins w:id="141" w:author="Sahana Melkris" w:date="2020-06-10T23:26:00Z">
        <w:r w:rsidR="00B77859">
          <w:rPr>
            <w:rFonts w:ascii="Times New Roman" w:hAnsi="Times New Roman" w:cs="Times New Roman"/>
            <w:sz w:val="24"/>
            <w:szCs w:val="24"/>
          </w:rPr>
          <w:t>”</w:t>
        </w:r>
      </w:ins>
      <w:r w:rsidRPr="00566EA1">
        <w:rPr>
          <w:rFonts w:ascii="Times New Roman" w:hAnsi="Times New Roman" w:cs="Times New Roman"/>
          <w:sz w:val="24"/>
          <w:szCs w:val="24"/>
        </w:rPr>
        <w:t xml:space="preserve"> </w:t>
      </w:r>
      <w:proofErr w:type="spellStart"/>
      <w:ins w:id="142" w:author="Sahana Melkris" w:date="2020-06-07T00:34:00Z">
        <w:r w:rsidR="00F8601F" w:rsidRPr="00566EA1">
          <w:rPr>
            <w:rFonts w:ascii="Times New Roman" w:hAnsi="Times New Roman" w:cs="Times New Roman"/>
            <w:sz w:val="24"/>
            <w:szCs w:val="24"/>
          </w:rPr>
          <w:t>Omnimorph</w:t>
        </w:r>
        <w:proofErr w:type="spellEnd"/>
        <w:r w:rsidR="00F8601F" w:rsidRPr="00566EA1" w:rsidDel="00F8601F">
          <w:rPr>
            <w:rFonts w:ascii="Times New Roman" w:hAnsi="Times New Roman" w:cs="Times New Roman"/>
            <w:sz w:val="24"/>
            <w:szCs w:val="24"/>
          </w:rPr>
          <w:t xml:space="preserve"> </w:t>
        </w:r>
      </w:ins>
      <w:del w:id="143" w:author="Sahana Melkris" w:date="2020-06-07T00:34:00Z">
        <w:r w:rsidRPr="00566EA1" w:rsidDel="00F8601F">
          <w:rPr>
            <w:rFonts w:ascii="Times New Roman" w:hAnsi="Times New Roman" w:cs="Times New Roman"/>
            <w:sz w:val="24"/>
            <w:szCs w:val="24"/>
          </w:rPr>
          <w:delText xml:space="preserve">Omni-morph </w:delText>
        </w:r>
      </w:del>
      <w:r w:rsidRPr="00566EA1">
        <w:rPr>
          <w:rFonts w:ascii="Times New Roman" w:hAnsi="Times New Roman" w:cs="Times New Roman"/>
          <w:sz w:val="24"/>
          <w:szCs w:val="24"/>
        </w:rPr>
        <w:t xml:space="preserve">takes extremely large experimental data sets like the ones Martin and </w:t>
      </w:r>
      <w:proofErr w:type="spellStart"/>
      <w:r w:rsidRPr="00566EA1">
        <w:rPr>
          <w:rFonts w:ascii="Times New Roman" w:hAnsi="Times New Roman" w:cs="Times New Roman"/>
          <w:sz w:val="24"/>
          <w:szCs w:val="24"/>
        </w:rPr>
        <w:t>Maudesly</w:t>
      </w:r>
      <w:proofErr w:type="spellEnd"/>
      <w:r w:rsidRPr="00566EA1">
        <w:rPr>
          <w:rFonts w:ascii="Times New Roman" w:hAnsi="Times New Roman" w:cs="Times New Roman"/>
          <w:sz w:val="24"/>
          <w:szCs w:val="24"/>
        </w:rPr>
        <w:t xml:space="preserve"> are </w:t>
      </w:r>
      <w:del w:id="144" w:author="Sahana Melkris" w:date="2020-06-10T10:09:00Z">
        <w:r w:rsidRPr="00566EA1" w:rsidDel="001C5365">
          <w:rPr>
            <w:rFonts w:ascii="Times New Roman" w:hAnsi="Times New Roman" w:cs="Times New Roman"/>
            <w:sz w:val="24"/>
            <w:szCs w:val="24"/>
          </w:rPr>
          <w:delText>generatin</w:delText>
        </w:r>
        <w:r w:rsidR="005E6B69" w:rsidDel="001C5365">
          <w:rPr>
            <w:rFonts w:ascii="Times New Roman" w:hAnsi="Times New Roman" w:cs="Times New Roman"/>
            <w:sz w:val="24"/>
            <w:szCs w:val="24"/>
          </w:rPr>
          <w:delText>;</w:delText>
        </w:r>
      </w:del>
      <w:ins w:id="145" w:author="Sahana Melkris" w:date="2020-06-10T10:09:00Z">
        <w:r w:rsidR="001C5365">
          <w:rPr>
            <w:rFonts w:ascii="Times New Roman" w:hAnsi="Times New Roman" w:cs="Times New Roman"/>
            <w:sz w:val="24"/>
            <w:szCs w:val="24"/>
          </w:rPr>
          <w:t>generating</w:t>
        </w:r>
      </w:ins>
      <w:r w:rsidRPr="00566EA1">
        <w:rPr>
          <w:rFonts w:ascii="Times New Roman" w:hAnsi="Times New Roman" w:cs="Times New Roman"/>
          <w:sz w:val="24"/>
          <w:szCs w:val="24"/>
        </w:rPr>
        <w:t xml:space="preserve"> and turns them into </w:t>
      </w:r>
      <w:del w:id="146" w:author="Sahana Melkris" w:date="2020-06-07T00:35:00Z">
        <w:r w:rsidRPr="00566EA1" w:rsidDel="00F8601F">
          <w:rPr>
            <w:rFonts w:ascii="Times New Roman" w:hAnsi="Times New Roman" w:cs="Times New Roman"/>
            <w:sz w:val="24"/>
            <w:szCs w:val="24"/>
          </w:rPr>
          <w:delText>3</w:delText>
        </w:r>
        <w:r w:rsidR="005E3F87" w:rsidDel="00F8601F">
          <w:rPr>
            <w:rFonts w:ascii="Times New Roman" w:hAnsi="Times New Roman" w:cs="Times New Roman"/>
            <w:sz w:val="24"/>
            <w:szCs w:val="24"/>
          </w:rPr>
          <w:delText>D</w:delText>
        </w:r>
        <w:r w:rsidRPr="00566EA1" w:rsidDel="00F8601F">
          <w:rPr>
            <w:rFonts w:ascii="Times New Roman" w:hAnsi="Times New Roman" w:cs="Times New Roman"/>
            <w:sz w:val="24"/>
            <w:szCs w:val="24"/>
          </w:rPr>
          <w:delText>-dimensional</w:delText>
        </w:r>
      </w:del>
      <w:ins w:id="147" w:author="Sahana Melkris" w:date="2020-06-07T00:40:00Z">
        <w:r w:rsidR="008C3DDC">
          <w:rPr>
            <w:rFonts w:ascii="Times New Roman" w:hAnsi="Times New Roman" w:cs="Times New Roman"/>
            <w:sz w:val="24"/>
            <w:szCs w:val="24"/>
          </w:rPr>
          <w:t>three-dimensional</w:t>
        </w:r>
      </w:ins>
      <w:ins w:id="148" w:author="Sahana Melkris" w:date="2020-06-10T23:54:00Z">
        <w:r w:rsidR="00125D67">
          <w:rPr>
            <w:rFonts w:ascii="Times New Roman" w:hAnsi="Times New Roman" w:cs="Times New Roman"/>
            <w:sz w:val="24"/>
            <w:szCs w:val="24"/>
          </w:rPr>
          <w:t>,</w:t>
        </w:r>
      </w:ins>
      <w:r w:rsidRPr="00566EA1">
        <w:rPr>
          <w:rFonts w:ascii="Times New Roman" w:hAnsi="Times New Roman" w:cs="Times New Roman"/>
          <w:sz w:val="24"/>
          <w:szCs w:val="24"/>
        </w:rPr>
        <w:t xml:space="preserve"> graphical representations. </w:t>
      </w:r>
      <w:commentRangeStart w:id="149"/>
      <w:r w:rsidRPr="00566EA1">
        <w:rPr>
          <w:rFonts w:ascii="Times New Roman" w:hAnsi="Times New Roman" w:cs="Times New Roman"/>
          <w:sz w:val="24"/>
          <w:szCs w:val="24"/>
        </w:rPr>
        <w:t xml:space="preserve">“We can see differences among large data sets just by looking at the different shapes that </w:t>
      </w:r>
      <w:proofErr w:type="spellStart"/>
      <w:ins w:id="150" w:author="Sahana Melkris" w:date="2020-06-07T00:35:00Z">
        <w:r w:rsidR="00B3199B" w:rsidRPr="00566EA1">
          <w:rPr>
            <w:rFonts w:ascii="Times New Roman" w:hAnsi="Times New Roman" w:cs="Times New Roman"/>
            <w:sz w:val="24"/>
            <w:szCs w:val="24"/>
          </w:rPr>
          <w:t>Omnimorph</w:t>
        </w:r>
      </w:ins>
      <w:proofErr w:type="spellEnd"/>
      <w:del w:id="151" w:author="Sahana Melkris" w:date="2020-06-07T00:35:00Z">
        <w:r w:rsidRPr="00566EA1" w:rsidDel="00B3199B">
          <w:rPr>
            <w:rFonts w:ascii="Times New Roman" w:hAnsi="Times New Roman" w:cs="Times New Roman"/>
            <w:sz w:val="24"/>
            <w:szCs w:val="24"/>
          </w:rPr>
          <w:delText>Om</w:delText>
        </w:r>
        <w:r w:rsidR="00DF305E" w:rsidDel="00B3199B">
          <w:rPr>
            <w:rFonts w:ascii="Times New Roman" w:hAnsi="Times New Roman" w:cs="Times New Roman"/>
            <w:sz w:val="24"/>
            <w:szCs w:val="24"/>
          </w:rPr>
          <w:delText>m</w:delText>
        </w:r>
        <w:r w:rsidRPr="00566EA1" w:rsidDel="00B3199B">
          <w:rPr>
            <w:rFonts w:ascii="Times New Roman" w:hAnsi="Times New Roman" w:cs="Times New Roman"/>
            <w:sz w:val="24"/>
            <w:szCs w:val="24"/>
          </w:rPr>
          <w:delText>imorph</w:delText>
        </w:r>
      </w:del>
      <w:r w:rsidRPr="00566EA1">
        <w:rPr>
          <w:rFonts w:ascii="Times New Roman" w:hAnsi="Times New Roman" w:cs="Times New Roman"/>
          <w:sz w:val="24"/>
          <w:szCs w:val="24"/>
        </w:rPr>
        <w:t xml:space="preserve"> creates</w:t>
      </w:r>
      <w:ins w:id="152" w:author="Sahana Melkris" w:date="2020-06-10T00:17:00Z">
        <w:r w:rsidR="00AE6663">
          <w:rPr>
            <w:rFonts w:ascii="Times New Roman" w:hAnsi="Times New Roman" w:cs="Times New Roman"/>
            <w:sz w:val="24"/>
            <w:szCs w:val="24"/>
          </w:rPr>
          <w:t>,</w:t>
        </w:r>
      </w:ins>
      <w:del w:id="153" w:author="Sahana Melkris" w:date="2020-06-10T00:17:00Z">
        <w:r w:rsidRPr="00566EA1" w:rsidDel="00AE6663">
          <w:rPr>
            <w:rFonts w:ascii="Times New Roman" w:hAnsi="Times New Roman" w:cs="Times New Roman"/>
            <w:sz w:val="24"/>
            <w:szCs w:val="24"/>
          </w:rPr>
          <w:delText>.</w:delText>
        </w:r>
      </w:del>
      <w:r w:rsidRPr="00566EA1">
        <w:rPr>
          <w:rFonts w:ascii="Times New Roman" w:hAnsi="Times New Roman" w:cs="Times New Roman"/>
          <w:sz w:val="24"/>
          <w:szCs w:val="24"/>
        </w:rPr>
        <w:t>”</w:t>
      </w:r>
      <w:ins w:id="154" w:author="Sahana Melkris" w:date="2020-06-10T00:17:00Z">
        <w:r w:rsidR="00AE6663">
          <w:rPr>
            <w:rFonts w:ascii="Times New Roman" w:hAnsi="Times New Roman" w:cs="Times New Roman"/>
            <w:sz w:val="24"/>
            <w:szCs w:val="24"/>
          </w:rPr>
          <w:t xml:space="preserve"> </w:t>
        </w:r>
      </w:ins>
      <w:ins w:id="155" w:author="Sahana Melkris" w:date="2020-06-10T00:18:00Z">
        <w:r w:rsidR="00AE6663">
          <w:rPr>
            <w:rFonts w:ascii="Times New Roman" w:hAnsi="Times New Roman" w:cs="Times New Roman"/>
            <w:sz w:val="24"/>
            <w:szCs w:val="24"/>
          </w:rPr>
          <w:t>said Martin.</w:t>
        </w:r>
        <w:commentRangeEnd w:id="149"/>
        <w:r w:rsidR="00AE6663">
          <w:rPr>
            <w:rStyle w:val="CommentReference"/>
          </w:rPr>
          <w:commentReference w:id="149"/>
        </w:r>
      </w:ins>
    </w:p>
    <w:p w14:paraId="11A2E8B1" w14:textId="622DAADF" w:rsidR="00C80531" w:rsidRDefault="00566EA1" w:rsidP="00566EA1">
      <w:pPr>
        <w:rPr>
          <w:ins w:id="156" w:author="Sahana Melkris" w:date="2020-06-10T00:32:00Z"/>
          <w:rFonts w:ascii="Times New Roman" w:hAnsi="Times New Roman" w:cs="Times New Roman"/>
          <w:sz w:val="24"/>
          <w:szCs w:val="24"/>
        </w:rPr>
      </w:pPr>
      <w:r w:rsidRPr="00566EA1">
        <w:rPr>
          <w:rFonts w:ascii="Times New Roman" w:hAnsi="Times New Roman" w:cs="Times New Roman"/>
          <w:sz w:val="24"/>
          <w:szCs w:val="24"/>
        </w:rPr>
        <w:t xml:space="preserve">Martin believes that this systems biology approach will offer new insights into both the control of metabolic function and how </w:t>
      </w:r>
      <w:del w:id="157" w:author="Sahana Melkris" w:date="2020-06-10T00:20:00Z">
        <w:r w:rsidRPr="00566EA1" w:rsidDel="00AE6663">
          <w:rPr>
            <w:rFonts w:ascii="Times New Roman" w:hAnsi="Times New Roman" w:cs="Times New Roman"/>
            <w:sz w:val="24"/>
            <w:szCs w:val="24"/>
          </w:rPr>
          <w:delText xml:space="preserve">that </w:delText>
        </w:r>
      </w:del>
      <w:ins w:id="158" w:author="Sahana Melkris" w:date="2020-06-10T00:20:00Z">
        <w:r w:rsidR="00AE6663">
          <w:rPr>
            <w:rFonts w:ascii="Times New Roman" w:hAnsi="Times New Roman" w:cs="Times New Roman"/>
            <w:sz w:val="24"/>
            <w:szCs w:val="24"/>
          </w:rPr>
          <w:t>the</w:t>
        </w:r>
        <w:r w:rsidR="00AE6663" w:rsidRPr="00566EA1">
          <w:rPr>
            <w:rFonts w:ascii="Times New Roman" w:hAnsi="Times New Roman" w:cs="Times New Roman"/>
            <w:sz w:val="24"/>
            <w:szCs w:val="24"/>
          </w:rPr>
          <w:t xml:space="preserve"> </w:t>
        </w:r>
      </w:ins>
      <w:r w:rsidRPr="00566EA1">
        <w:rPr>
          <w:rFonts w:ascii="Times New Roman" w:hAnsi="Times New Roman" w:cs="Times New Roman"/>
          <w:sz w:val="24"/>
          <w:szCs w:val="24"/>
        </w:rPr>
        <w:t>contro</w:t>
      </w:r>
      <w:r w:rsidR="00DF305E">
        <w:rPr>
          <w:rFonts w:ascii="Times New Roman" w:hAnsi="Times New Roman" w:cs="Times New Roman"/>
          <w:sz w:val="24"/>
          <w:szCs w:val="24"/>
        </w:rPr>
        <w:t>ls</w:t>
      </w:r>
      <w:r w:rsidRPr="00566EA1">
        <w:rPr>
          <w:rFonts w:ascii="Times New Roman" w:hAnsi="Times New Roman" w:cs="Times New Roman"/>
          <w:sz w:val="24"/>
          <w:szCs w:val="24"/>
        </w:rPr>
        <w:t xml:space="preserve"> </w:t>
      </w:r>
      <w:del w:id="159" w:author="Sahana Melkris" w:date="2020-06-10T00:20:00Z">
        <w:r w:rsidRPr="00566EA1" w:rsidDel="00AE6663">
          <w:rPr>
            <w:rFonts w:ascii="Times New Roman" w:hAnsi="Times New Roman" w:cs="Times New Roman"/>
            <w:sz w:val="24"/>
            <w:szCs w:val="24"/>
          </w:rPr>
          <w:delText xml:space="preserve">is </w:delText>
        </w:r>
      </w:del>
      <w:proofErr w:type="gramStart"/>
      <w:ins w:id="160" w:author="Sahana Melkris" w:date="2020-06-10T00:20:00Z">
        <w:r w:rsidR="00AE6663">
          <w:rPr>
            <w:rFonts w:ascii="Times New Roman" w:hAnsi="Times New Roman" w:cs="Times New Roman"/>
            <w:sz w:val="24"/>
            <w:szCs w:val="24"/>
          </w:rPr>
          <w:t>are</w:t>
        </w:r>
        <w:r w:rsidR="00AE6663" w:rsidRPr="00566EA1">
          <w:rPr>
            <w:rFonts w:ascii="Times New Roman" w:hAnsi="Times New Roman" w:cs="Times New Roman"/>
            <w:sz w:val="24"/>
            <w:szCs w:val="24"/>
          </w:rPr>
          <w:t xml:space="preserve"> </w:t>
        </w:r>
      </w:ins>
      <w:r w:rsidRPr="00566EA1">
        <w:rPr>
          <w:rFonts w:ascii="Times New Roman" w:hAnsi="Times New Roman" w:cs="Times New Roman"/>
          <w:sz w:val="24"/>
          <w:szCs w:val="24"/>
        </w:rPr>
        <w:t>altered</w:t>
      </w:r>
      <w:proofErr w:type="gramEnd"/>
      <w:r w:rsidRPr="00566EA1">
        <w:rPr>
          <w:rFonts w:ascii="Times New Roman" w:hAnsi="Times New Roman" w:cs="Times New Roman"/>
          <w:sz w:val="24"/>
          <w:szCs w:val="24"/>
        </w:rPr>
        <w:t xml:space="preserve"> during aging and aging-related disorders. “Some people age </w:t>
      </w:r>
      <w:del w:id="161" w:author="Sahana Melkris" w:date="2020-06-10T00:22:00Z">
        <w:r w:rsidRPr="00566EA1" w:rsidDel="00AE6663">
          <w:rPr>
            <w:rFonts w:ascii="Times New Roman" w:hAnsi="Times New Roman" w:cs="Times New Roman"/>
            <w:sz w:val="24"/>
            <w:szCs w:val="24"/>
          </w:rPr>
          <w:delText>well</w:delText>
        </w:r>
        <w:r w:rsidR="005E6B69" w:rsidDel="00AE6663">
          <w:rPr>
            <w:rFonts w:ascii="Times New Roman" w:hAnsi="Times New Roman" w:cs="Times New Roman"/>
            <w:sz w:val="24"/>
            <w:szCs w:val="24"/>
          </w:rPr>
          <w:delText>-</w:delText>
        </w:r>
        <w:r w:rsidRPr="00566EA1" w:rsidDel="00AE6663">
          <w:rPr>
            <w:rFonts w:ascii="Times New Roman" w:hAnsi="Times New Roman" w:cs="Times New Roman"/>
            <w:sz w:val="24"/>
            <w:szCs w:val="24"/>
          </w:rPr>
          <w:delText>with</w:delText>
        </w:r>
      </w:del>
      <w:ins w:id="162" w:author="Sahana Melkris" w:date="2020-06-10T00:22:00Z">
        <w:r w:rsidR="00AE6663">
          <w:rPr>
            <w:rFonts w:ascii="Times New Roman" w:hAnsi="Times New Roman" w:cs="Times New Roman"/>
            <w:sz w:val="24"/>
            <w:szCs w:val="24"/>
          </w:rPr>
          <w:t>well with</w:t>
        </w:r>
      </w:ins>
      <w:r w:rsidRPr="00566EA1">
        <w:rPr>
          <w:rFonts w:ascii="Times New Roman" w:hAnsi="Times New Roman" w:cs="Times New Roman"/>
          <w:sz w:val="24"/>
          <w:szCs w:val="24"/>
        </w:rPr>
        <w:t xml:space="preserve"> good </w:t>
      </w:r>
      <w:del w:id="163" w:author="Sahana Melkris" w:date="2020-06-07T00:35:00Z">
        <w:r w:rsidRPr="00566EA1" w:rsidDel="008C3DDC">
          <w:rPr>
            <w:rFonts w:ascii="Times New Roman" w:hAnsi="Times New Roman" w:cs="Times New Roman"/>
            <w:sz w:val="24"/>
            <w:szCs w:val="24"/>
          </w:rPr>
          <w:delText>cardio-vascular</w:delText>
        </w:r>
      </w:del>
      <w:ins w:id="164" w:author="Sahana Melkris" w:date="2020-06-07T00:35:00Z">
        <w:r w:rsidR="008C3DDC">
          <w:rPr>
            <w:rFonts w:ascii="Times New Roman" w:hAnsi="Times New Roman" w:cs="Times New Roman"/>
            <w:sz w:val="24"/>
            <w:szCs w:val="24"/>
          </w:rPr>
          <w:t>ca</w:t>
        </w:r>
      </w:ins>
      <w:ins w:id="165" w:author="Sahana Melkris" w:date="2020-06-07T00:36:00Z">
        <w:r w:rsidR="008C3DDC">
          <w:rPr>
            <w:rFonts w:ascii="Times New Roman" w:hAnsi="Times New Roman" w:cs="Times New Roman"/>
            <w:sz w:val="24"/>
            <w:szCs w:val="24"/>
          </w:rPr>
          <w:t>rdiovascular</w:t>
        </w:r>
      </w:ins>
      <w:r w:rsidRPr="00566EA1">
        <w:rPr>
          <w:rFonts w:ascii="Times New Roman" w:hAnsi="Times New Roman" w:cs="Times New Roman"/>
          <w:sz w:val="24"/>
          <w:szCs w:val="24"/>
        </w:rPr>
        <w:t>, metabolic</w:t>
      </w:r>
      <w:ins w:id="166" w:author="Sahana Melkris" w:date="2020-06-10T10:10:00Z">
        <w:r w:rsidR="001C5365">
          <w:rPr>
            <w:rFonts w:ascii="Times New Roman" w:hAnsi="Times New Roman" w:cs="Times New Roman"/>
            <w:sz w:val="24"/>
            <w:szCs w:val="24"/>
          </w:rPr>
          <w:t>,</w:t>
        </w:r>
      </w:ins>
      <w:r w:rsidRPr="00566EA1">
        <w:rPr>
          <w:rFonts w:ascii="Times New Roman" w:hAnsi="Times New Roman" w:cs="Times New Roman"/>
          <w:sz w:val="24"/>
          <w:szCs w:val="24"/>
        </w:rPr>
        <w:t xml:space="preserve"> and cognitive health. Others don</w:t>
      </w:r>
      <w:ins w:id="167" w:author="Sahana Melkris" w:date="2020-06-07T00:36:00Z">
        <w:r w:rsidR="008C3DDC">
          <w:rPr>
            <w:rFonts w:ascii="Times New Roman" w:hAnsi="Times New Roman" w:cs="Times New Roman"/>
            <w:sz w:val="24"/>
            <w:szCs w:val="24"/>
          </w:rPr>
          <w:t>’</w:t>
        </w:r>
      </w:ins>
      <w:r w:rsidRPr="00566EA1">
        <w:rPr>
          <w:rFonts w:ascii="Times New Roman" w:hAnsi="Times New Roman" w:cs="Times New Roman"/>
          <w:sz w:val="24"/>
          <w:szCs w:val="24"/>
        </w:rPr>
        <w:t xml:space="preserve">t. We’re trying to understand and predict metabolic trajectories across a lifetime. </w:t>
      </w:r>
      <w:del w:id="168" w:author="Sahana Melkris" w:date="2020-06-10T00:22:00Z">
        <w:r w:rsidRPr="00566EA1" w:rsidDel="00AE6663">
          <w:rPr>
            <w:rFonts w:ascii="Times New Roman" w:hAnsi="Times New Roman" w:cs="Times New Roman"/>
            <w:sz w:val="24"/>
            <w:szCs w:val="24"/>
          </w:rPr>
          <w:delText>“</w:delText>
        </w:r>
      </w:del>
      <w:r w:rsidRPr="00566EA1">
        <w:rPr>
          <w:rFonts w:ascii="Times New Roman" w:hAnsi="Times New Roman" w:cs="Times New Roman"/>
          <w:sz w:val="24"/>
          <w:szCs w:val="24"/>
        </w:rPr>
        <w:t>If we can predict</w:t>
      </w:r>
      <w:ins w:id="169" w:author="Sahana Melkris" w:date="2020-06-10T23:01:00Z">
        <w:r w:rsidR="00170AE7">
          <w:rPr>
            <w:rFonts w:ascii="Times New Roman" w:hAnsi="Times New Roman" w:cs="Times New Roman"/>
            <w:sz w:val="24"/>
            <w:szCs w:val="24"/>
          </w:rPr>
          <w:t>,</w:t>
        </w:r>
      </w:ins>
      <w:r w:rsidRPr="00566EA1">
        <w:rPr>
          <w:rFonts w:ascii="Times New Roman" w:hAnsi="Times New Roman" w:cs="Times New Roman"/>
          <w:sz w:val="24"/>
          <w:szCs w:val="24"/>
        </w:rPr>
        <w:t xml:space="preserve"> we can try to prevent</w:t>
      </w:r>
      <w:ins w:id="170" w:author="Sahana Melkris" w:date="2020-06-10T00:23:00Z">
        <w:r w:rsidR="00AE6663">
          <w:rPr>
            <w:rFonts w:ascii="Times New Roman" w:hAnsi="Times New Roman" w:cs="Times New Roman"/>
            <w:sz w:val="24"/>
            <w:szCs w:val="24"/>
          </w:rPr>
          <w:t>,</w:t>
        </w:r>
      </w:ins>
      <w:ins w:id="171" w:author="Sahana Melkris" w:date="2020-06-07T00:36:00Z">
        <w:r w:rsidR="008C3DDC">
          <w:rPr>
            <w:rFonts w:ascii="Times New Roman" w:hAnsi="Times New Roman" w:cs="Times New Roman"/>
            <w:sz w:val="24"/>
            <w:szCs w:val="24"/>
          </w:rPr>
          <w:t>”</w:t>
        </w:r>
      </w:ins>
      <w:r w:rsidRPr="00566EA1">
        <w:rPr>
          <w:rFonts w:ascii="Times New Roman" w:hAnsi="Times New Roman" w:cs="Times New Roman"/>
          <w:sz w:val="24"/>
          <w:szCs w:val="24"/>
        </w:rPr>
        <w:t xml:space="preserve"> said Martin.</w:t>
      </w:r>
      <w:del w:id="172" w:author="Sahana Melkris" w:date="2020-06-07T00:36:00Z">
        <w:r w:rsidR="005E6B69" w:rsidDel="008C3DDC">
          <w:rPr>
            <w:rFonts w:ascii="Times New Roman" w:hAnsi="Times New Roman" w:cs="Times New Roman"/>
            <w:sz w:val="24"/>
            <w:szCs w:val="24"/>
          </w:rPr>
          <w:delText>”</w:delText>
        </w:r>
      </w:del>
      <w:r w:rsidRPr="00566EA1">
        <w:rPr>
          <w:rFonts w:ascii="Times New Roman" w:hAnsi="Times New Roman" w:cs="Times New Roman"/>
          <w:sz w:val="24"/>
          <w:szCs w:val="24"/>
        </w:rPr>
        <w:t xml:space="preserve"> “And prevention is better than cure.”</w:t>
      </w:r>
    </w:p>
    <w:p w14:paraId="016DE7DB" w14:textId="77777777" w:rsidR="00A4014D" w:rsidRDefault="00C80531" w:rsidP="00566EA1">
      <w:pPr>
        <w:rPr>
          <w:rFonts w:ascii="Times New Roman" w:hAnsi="Times New Roman" w:cs="Times New Roman"/>
          <w:sz w:val="24"/>
          <w:szCs w:val="24"/>
        </w:rPr>
      </w:pPr>
      <w:ins w:id="173" w:author="Sahana Melkris" w:date="2020-06-10T00:32:00Z">
        <w:r>
          <w:rPr>
            <w:rFonts w:ascii="Times New Roman" w:hAnsi="Times New Roman" w:cs="Times New Roman"/>
            <w:sz w:val="24"/>
            <w:szCs w:val="24"/>
          </w:rPr>
          <w:br w:type="page"/>
        </w:r>
      </w:ins>
    </w:p>
    <w:p w14:paraId="56605F92" w14:textId="3A64B1D0" w:rsidR="00A4014D" w:rsidRPr="00A4014D" w:rsidRDefault="00A4014D" w:rsidP="00A4014D">
      <w:pPr>
        <w:jc w:val="center"/>
        <w:rPr>
          <w:rFonts w:ascii="Times New Roman" w:hAnsi="Times New Roman" w:cs="Times New Roman"/>
          <w:b/>
          <w:bCs/>
          <w:sz w:val="40"/>
          <w:szCs w:val="40"/>
          <w:u w:val="double"/>
        </w:rPr>
      </w:pPr>
      <w:r w:rsidRPr="00A4014D">
        <w:rPr>
          <w:rFonts w:ascii="Times New Roman" w:hAnsi="Times New Roman" w:cs="Times New Roman"/>
          <w:b/>
          <w:bCs/>
          <w:sz w:val="40"/>
          <w:szCs w:val="40"/>
          <w:u w:val="double"/>
        </w:rPr>
        <w:lastRenderedPageBreak/>
        <w:t>Style Sheet</w:t>
      </w:r>
      <w:r>
        <w:rPr>
          <w:rFonts w:ascii="Times New Roman" w:hAnsi="Times New Roman" w:cs="Times New Roman"/>
          <w:b/>
          <w:bCs/>
          <w:sz w:val="40"/>
          <w:szCs w:val="40"/>
          <w:u w:val="double"/>
        </w:rPr>
        <w:t>:</w:t>
      </w:r>
    </w:p>
    <w:p w14:paraId="7235FDB6" w14:textId="70646415" w:rsidR="00BB24CC" w:rsidRPr="00FD0EF1" w:rsidRDefault="00C80531" w:rsidP="00566EA1">
      <w:pPr>
        <w:rPr>
          <w:rFonts w:ascii="Times New Roman" w:hAnsi="Times New Roman" w:cs="Times New Roman"/>
          <w:sz w:val="24"/>
          <w:szCs w:val="24"/>
        </w:rPr>
      </w:pPr>
      <w:r w:rsidRPr="00A4014D">
        <w:rPr>
          <w:rFonts w:ascii="Times New Roman" w:hAnsi="Times New Roman" w:cs="Times New Roman"/>
          <w:b/>
          <w:bCs/>
          <w:color w:val="000000" w:themeColor="text1"/>
          <w:sz w:val="28"/>
          <w:szCs w:val="28"/>
          <w:u w:val="single"/>
        </w:rPr>
        <w:t>Name:</w:t>
      </w:r>
      <w:r w:rsidRPr="007467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4"/>
          <w:szCs w:val="24"/>
        </w:rPr>
        <w:t>Sahana Melkris</w:t>
      </w:r>
    </w:p>
    <w:p w14:paraId="33C338C0" w14:textId="4FE7552C" w:rsidR="00C80531" w:rsidRDefault="00C80531" w:rsidP="00566EA1">
      <w:pPr>
        <w:rPr>
          <w:rFonts w:ascii="Times New Roman" w:hAnsi="Times New Roman" w:cs="Times New Roman"/>
          <w:color w:val="000000" w:themeColor="text1"/>
          <w:sz w:val="24"/>
          <w:szCs w:val="24"/>
        </w:rPr>
      </w:pPr>
      <w:r w:rsidRPr="00A4014D">
        <w:rPr>
          <w:rFonts w:ascii="Times New Roman" w:hAnsi="Times New Roman" w:cs="Times New Roman"/>
          <w:b/>
          <w:bCs/>
          <w:color w:val="000000" w:themeColor="text1"/>
          <w:sz w:val="28"/>
          <w:szCs w:val="28"/>
          <w:u w:val="single"/>
        </w:rPr>
        <w:t>Date:</w:t>
      </w:r>
      <w:r w:rsidRPr="007467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4"/>
          <w:szCs w:val="24"/>
        </w:rPr>
        <w:t>June 10</w:t>
      </w:r>
      <w:r w:rsidRPr="00C805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2020</w:t>
      </w:r>
    </w:p>
    <w:p w14:paraId="78BB5D76" w14:textId="1214E77D" w:rsidR="00C80531" w:rsidRDefault="00C80531" w:rsidP="00566EA1">
      <w:pPr>
        <w:rPr>
          <w:rFonts w:ascii="Times New Roman" w:hAnsi="Times New Roman" w:cs="Times New Roman"/>
          <w:color w:val="000000" w:themeColor="text1"/>
          <w:sz w:val="24"/>
          <w:szCs w:val="24"/>
        </w:rPr>
      </w:pPr>
      <w:r w:rsidRPr="00A4014D">
        <w:rPr>
          <w:rFonts w:ascii="Times New Roman" w:hAnsi="Times New Roman" w:cs="Times New Roman"/>
          <w:b/>
          <w:bCs/>
          <w:color w:val="000000" w:themeColor="text1"/>
          <w:sz w:val="28"/>
          <w:szCs w:val="28"/>
          <w:u w:val="single"/>
        </w:rPr>
        <w:t>Title of Document:</w:t>
      </w:r>
      <w:r w:rsidRPr="007467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4"/>
          <w:szCs w:val="24"/>
        </w:rPr>
        <w:t>“Editing Exercise-Healthy Minds”</w:t>
      </w:r>
    </w:p>
    <w:p w14:paraId="4F215F24" w14:textId="77777777" w:rsidR="00C80531" w:rsidRPr="00A4014D" w:rsidRDefault="00C80531" w:rsidP="00566EA1">
      <w:pPr>
        <w:rPr>
          <w:rFonts w:ascii="Times New Roman" w:hAnsi="Times New Roman" w:cs="Times New Roman"/>
          <w:b/>
          <w:bCs/>
          <w:color w:val="000000" w:themeColor="text1"/>
          <w:sz w:val="28"/>
          <w:szCs w:val="28"/>
          <w:u w:val="single"/>
        </w:rPr>
      </w:pPr>
      <w:r w:rsidRPr="00A4014D">
        <w:rPr>
          <w:rFonts w:ascii="Times New Roman" w:hAnsi="Times New Roman" w:cs="Times New Roman"/>
          <w:b/>
          <w:bCs/>
          <w:color w:val="000000" w:themeColor="text1"/>
          <w:sz w:val="28"/>
          <w:szCs w:val="28"/>
          <w:u w:val="single"/>
        </w:rPr>
        <w:t xml:space="preserve">Style Manual: </w:t>
      </w:r>
    </w:p>
    <w:p w14:paraId="2745FA1D" w14:textId="48B4725F" w:rsidR="00C80531" w:rsidRPr="00FD0EF1" w:rsidRDefault="00C80531" w:rsidP="00C80531">
      <w:pPr>
        <w:spacing w:line="240" w:lineRule="auto"/>
        <w:rPr>
          <w:rFonts w:ascii="Times New Roman" w:hAnsi="Times New Roman" w:cs="Times New Roman"/>
          <w:b/>
          <w:bCs/>
          <w:color w:val="000000" w:themeColor="text1"/>
          <w:sz w:val="24"/>
          <w:szCs w:val="24"/>
        </w:rPr>
      </w:pPr>
      <w:r w:rsidRPr="00FD0EF1">
        <w:rPr>
          <w:rFonts w:ascii="Times New Roman" w:hAnsi="Times New Roman" w:cs="Times New Roman"/>
          <w:b/>
          <w:bCs/>
          <w:color w:val="000000" w:themeColor="text1"/>
          <w:sz w:val="24"/>
          <w:szCs w:val="24"/>
        </w:rPr>
        <w:t>Microsoft Style Guide, 2018</w:t>
      </w:r>
      <w:r w:rsidR="00746725">
        <w:rPr>
          <w:rFonts w:ascii="Times New Roman" w:hAnsi="Times New Roman" w:cs="Times New Roman"/>
          <w:b/>
          <w:bCs/>
          <w:color w:val="000000" w:themeColor="text1"/>
          <w:sz w:val="24"/>
          <w:szCs w:val="24"/>
        </w:rPr>
        <w:t>:</w:t>
      </w:r>
    </w:p>
    <w:p w14:paraId="74BD56FD" w14:textId="0684E131" w:rsidR="00933F7F" w:rsidRPr="00DC5390" w:rsidRDefault="00933F7F" w:rsidP="00C80531">
      <w:pPr>
        <w:spacing w:line="240" w:lineRule="auto"/>
        <w:rPr>
          <w:ins w:id="174" w:author="Sahana Melkris" w:date="2020-06-10T21:18:00Z"/>
          <w:rFonts w:ascii="Times New Roman" w:hAnsi="Times New Roman" w:cs="Times New Roman"/>
          <w:i/>
          <w:iCs/>
          <w:color w:val="000000" w:themeColor="text1"/>
          <w:sz w:val="24"/>
          <w:szCs w:val="24"/>
        </w:rPr>
      </w:pPr>
      <w:r w:rsidRPr="00DC5390">
        <w:rPr>
          <w:rFonts w:ascii="Times New Roman" w:hAnsi="Times New Roman" w:cs="Times New Roman"/>
          <w:i/>
          <w:iCs/>
          <w:color w:val="000000" w:themeColor="text1"/>
          <w:sz w:val="24"/>
          <w:szCs w:val="24"/>
        </w:rPr>
        <w:t>Pages referenced: “Hyphens,” “Capitalization,” “Apostrophes,” “Numbers</w:t>
      </w:r>
      <w:r w:rsidR="00A56B25" w:rsidRPr="00DC5390">
        <w:rPr>
          <w:rFonts w:ascii="Times New Roman" w:hAnsi="Times New Roman" w:cs="Times New Roman"/>
          <w:i/>
          <w:iCs/>
          <w:color w:val="000000" w:themeColor="text1"/>
          <w:sz w:val="24"/>
          <w:szCs w:val="24"/>
        </w:rPr>
        <w:t>,</w:t>
      </w:r>
      <w:r w:rsidRPr="00DC5390">
        <w:rPr>
          <w:rFonts w:ascii="Times New Roman" w:hAnsi="Times New Roman" w:cs="Times New Roman"/>
          <w:i/>
          <w:iCs/>
          <w:color w:val="000000" w:themeColor="text1"/>
          <w:sz w:val="24"/>
          <w:szCs w:val="24"/>
        </w:rPr>
        <w:t>”</w:t>
      </w:r>
      <w:r w:rsidR="00A56B25" w:rsidRPr="00DC5390">
        <w:rPr>
          <w:rFonts w:ascii="Times New Roman" w:hAnsi="Times New Roman" w:cs="Times New Roman"/>
          <w:i/>
          <w:iCs/>
          <w:color w:val="000000" w:themeColor="text1"/>
          <w:sz w:val="24"/>
          <w:szCs w:val="24"/>
        </w:rPr>
        <w:t xml:space="preserve"> “Commas,” and “Acronyms.”</w:t>
      </w:r>
    </w:p>
    <w:p w14:paraId="66063D2B" w14:textId="5FAD9289" w:rsidR="00632B66" w:rsidRPr="00746725" w:rsidRDefault="00632B66" w:rsidP="00D050C3">
      <w:pPr>
        <w:pStyle w:val="ListParagraph"/>
        <w:numPr>
          <w:ilvl w:val="0"/>
          <w:numId w:val="5"/>
        </w:numPr>
        <w:spacing w:line="240" w:lineRule="auto"/>
        <w:rPr>
          <w:rFonts w:ascii="Times New Roman" w:hAnsi="Times New Roman" w:cs="Times New Roman"/>
        </w:rPr>
      </w:pPr>
      <w:r w:rsidRPr="00746725">
        <w:rPr>
          <w:rFonts w:ascii="Times New Roman" w:hAnsi="Times New Roman" w:cs="Times New Roman"/>
        </w:rPr>
        <w:t xml:space="preserve">For titles, we capitalize the first word and lower case the rest according to </w:t>
      </w:r>
      <w:r w:rsidR="00D050C3" w:rsidRPr="00746725">
        <w:rPr>
          <w:rFonts w:ascii="Times New Roman" w:hAnsi="Times New Roman" w:cs="Times New Roman"/>
        </w:rPr>
        <w:t>“</w:t>
      </w:r>
      <w:r w:rsidRPr="00746725">
        <w:rPr>
          <w:rFonts w:ascii="Times New Roman" w:hAnsi="Times New Roman" w:cs="Times New Roman"/>
        </w:rPr>
        <w:t>Microsoft Style Guide</w:t>
      </w:r>
      <w:r w:rsidR="00D050C3" w:rsidRPr="00746725">
        <w:rPr>
          <w:rFonts w:ascii="Times New Roman" w:hAnsi="Times New Roman" w:cs="Times New Roman"/>
        </w:rPr>
        <w:t xml:space="preserve"> &gt; Capitalization</w:t>
      </w:r>
      <w:r w:rsidR="005400E7">
        <w:rPr>
          <w:rFonts w:ascii="Times New Roman" w:hAnsi="Times New Roman" w:cs="Times New Roman"/>
        </w:rPr>
        <w:t>.</w:t>
      </w:r>
      <w:r w:rsidR="00D050C3" w:rsidRPr="00746725">
        <w:rPr>
          <w:rFonts w:ascii="Times New Roman" w:hAnsi="Times New Roman" w:cs="Times New Roman"/>
        </w:rPr>
        <w:t>”</w:t>
      </w:r>
    </w:p>
    <w:p w14:paraId="14100C7D" w14:textId="3A44B587" w:rsidR="00632B66" w:rsidRPr="00746725" w:rsidRDefault="00E9723A" w:rsidP="00D050C3">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I </w:t>
      </w:r>
      <w:r w:rsidR="00632B66" w:rsidRPr="00746725">
        <w:rPr>
          <w:rFonts w:ascii="Times New Roman" w:hAnsi="Times New Roman" w:cs="Times New Roman"/>
        </w:rPr>
        <w:t xml:space="preserve">Added a hyphen for “aging-related” as per </w:t>
      </w:r>
      <w:r w:rsidR="006C2ABA" w:rsidRPr="00746725">
        <w:rPr>
          <w:rFonts w:ascii="Times New Roman" w:hAnsi="Times New Roman" w:cs="Times New Roman"/>
        </w:rPr>
        <w:t>“</w:t>
      </w:r>
      <w:r w:rsidR="00632B66" w:rsidRPr="00746725">
        <w:rPr>
          <w:rFonts w:ascii="Times New Roman" w:hAnsi="Times New Roman" w:cs="Times New Roman"/>
        </w:rPr>
        <w:t>Microsoft Style Guide</w:t>
      </w:r>
      <w:r w:rsidR="006C2ABA" w:rsidRPr="00746725">
        <w:rPr>
          <w:rFonts w:ascii="Times New Roman" w:hAnsi="Times New Roman" w:cs="Times New Roman"/>
        </w:rPr>
        <w:t xml:space="preserve"> &gt; Punctuation &gt; Dashes and Hyphens &gt; Hyphens”</w:t>
      </w:r>
      <w:r w:rsidR="00632B66" w:rsidRPr="00746725">
        <w:rPr>
          <w:rFonts w:ascii="Times New Roman" w:hAnsi="Times New Roman" w:cs="Times New Roman"/>
        </w:rPr>
        <w:t>. “</w:t>
      </w:r>
      <w:r w:rsidR="006C2ABA" w:rsidRPr="00746725">
        <w:rPr>
          <w:rFonts w:ascii="Times New Roman" w:hAnsi="Times New Roman" w:cs="Times New Roman"/>
        </w:rPr>
        <w:t>A</w:t>
      </w:r>
      <w:r w:rsidR="00632B66" w:rsidRPr="00746725">
        <w:rPr>
          <w:rFonts w:ascii="Times New Roman" w:hAnsi="Times New Roman" w:cs="Times New Roman"/>
        </w:rPr>
        <w:t xml:space="preserve">ging-related” </w:t>
      </w:r>
      <w:proofErr w:type="gramStart"/>
      <w:r w:rsidR="00632B66" w:rsidRPr="00746725">
        <w:rPr>
          <w:rFonts w:ascii="Times New Roman" w:hAnsi="Times New Roman" w:cs="Times New Roman"/>
        </w:rPr>
        <w:t>modifies</w:t>
      </w:r>
      <w:proofErr w:type="gramEnd"/>
      <w:r w:rsidR="00632B66" w:rsidRPr="00746725">
        <w:rPr>
          <w:rFonts w:ascii="Times New Roman" w:hAnsi="Times New Roman" w:cs="Times New Roman"/>
        </w:rPr>
        <w:t xml:space="preserve"> the noun “decline” </w:t>
      </w:r>
      <w:r w:rsidR="006C2ABA" w:rsidRPr="00746725">
        <w:rPr>
          <w:rFonts w:ascii="Times New Roman" w:hAnsi="Times New Roman" w:cs="Times New Roman"/>
        </w:rPr>
        <w:t xml:space="preserve">in “cognitive decline” </w:t>
      </w:r>
      <w:r w:rsidR="00632B66" w:rsidRPr="00746725">
        <w:rPr>
          <w:rFonts w:ascii="Times New Roman" w:hAnsi="Times New Roman" w:cs="Times New Roman"/>
        </w:rPr>
        <w:t>and contains participle “related,” so it needs</w:t>
      </w:r>
      <w:r w:rsidR="00390682">
        <w:rPr>
          <w:rFonts w:ascii="Times New Roman" w:hAnsi="Times New Roman" w:cs="Times New Roman"/>
        </w:rPr>
        <w:t xml:space="preserve"> a</w:t>
      </w:r>
      <w:r w:rsidR="00632B66" w:rsidRPr="00746725">
        <w:rPr>
          <w:rFonts w:ascii="Times New Roman" w:hAnsi="Times New Roman" w:cs="Times New Roman"/>
        </w:rPr>
        <w:t xml:space="preserve"> hyphen.</w:t>
      </w:r>
      <w:r w:rsidR="006C2ABA" w:rsidRPr="00746725">
        <w:rPr>
          <w:rFonts w:ascii="Times New Roman" w:hAnsi="Times New Roman" w:cs="Times New Roman"/>
        </w:rPr>
        <w:t xml:space="preserve"> </w:t>
      </w:r>
    </w:p>
    <w:p w14:paraId="2888F4B7" w14:textId="595CA826" w:rsidR="00194966" w:rsidRPr="00746725" w:rsidRDefault="00194966" w:rsidP="00D050C3">
      <w:pPr>
        <w:pStyle w:val="ListParagraph"/>
        <w:numPr>
          <w:ilvl w:val="0"/>
          <w:numId w:val="5"/>
        </w:numPr>
        <w:spacing w:line="240" w:lineRule="auto"/>
        <w:rPr>
          <w:rFonts w:ascii="Times New Roman" w:hAnsi="Times New Roman" w:cs="Times New Roman"/>
        </w:rPr>
      </w:pPr>
      <w:r w:rsidRPr="00746725">
        <w:rPr>
          <w:rFonts w:ascii="Times New Roman" w:hAnsi="Times New Roman" w:cs="Times New Roman"/>
        </w:rPr>
        <w:t xml:space="preserve">I made numbers below 10 as words according to the </w:t>
      </w:r>
      <w:r w:rsidR="00D050C3" w:rsidRPr="00746725">
        <w:rPr>
          <w:rFonts w:ascii="Times New Roman" w:hAnsi="Times New Roman" w:cs="Times New Roman"/>
        </w:rPr>
        <w:t>“</w:t>
      </w:r>
      <w:r w:rsidRPr="00746725">
        <w:rPr>
          <w:rFonts w:ascii="Times New Roman" w:hAnsi="Times New Roman" w:cs="Times New Roman"/>
        </w:rPr>
        <w:t>Microsoft Style Guide</w:t>
      </w:r>
      <w:r w:rsidR="00D050C3" w:rsidRPr="00746725">
        <w:rPr>
          <w:rFonts w:ascii="Times New Roman" w:hAnsi="Times New Roman" w:cs="Times New Roman"/>
        </w:rPr>
        <w:t xml:space="preserve"> &gt; Numbers”</w:t>
      </w:r>
    </w:p>
    <w:p w14:paraId="74BA623E" w14:textId="39C8994B" w:rsidR="002D30B7" w:rsidRPr="00746725" w:rsidRDefault="002D30B7" w:rsidP="00D050C3">
      <w:pPr>
        <w:pStyle w:val="ListParagraph"/>
        <w:numPr>
          <w:ilvl w:val="0"/>
          <w:numId w:val="5"/>
        </w:numPr>
        <w:spacing w:line="240" w:lineRule="auto"/>
        <w:rPr>
          <w:rFonts w:ascii="Times New Roman" w:hAnsi="Times New Roman" w:cs="Times New Roman"/>
        </w:rPr>
      </w:pPr>
      <w:r w:rsidRPr="00746725">
        <w:rPr>
          <w:rFonts w:ascii="Times New Roman" w:hAnsi="Times New Roman" w:cs="Times New Roman"/>
        </w:rPr>
        <w:t xml:space="preserve">The full abbreviation of new acronym NHI </w:t>
      </w:r>
      <w:proofErr w:type="gramStart"/>
      <w:r w:rsidRPr="00746725">
        <w:rPr>
          <w:rFonts w:ascii="Times New Roman" w:hAnsi="Times New Roman" w:cs="Times New Roman"/>
        </w:rPr>
        <w:t>is needed</w:t>
      </w:r>
      <w:proofErr w:type="gramEnd"/>
      <w:r w:rsidRPr="00746725">
        <w:rPr>
          <w:rFonts w:ascii="Times New Roman" w:hAnsi="Times New Roman" w:cs="Times New Roman"/>
        </w:rPr>
        <w:t xml:space="preserve"> upon first use according to </w:t>
      </w:r>
      <w:r w:rsidR="00D050C3" w:rsidRPr="00746725">
        <w:rPr>
          <w:rFonts w:ascii="Times New Roman" w:hAnsi="Times New Roman" w:cs="Times New Roman"/>
        </w:rPr>
        <w:t>“</w:t>
      </w:r>
      <w:r w:rsidRPr="00746725">
        <w:rPr>
          <w:rFonts w:ascii="Times New Roman" w:hAnsi="Times New Roman" w:cs="Times New Roman"/>
        </w:rPr>
        <w:t>Microsoft Style Guide</w:t>
      </w:r>
      <w:r w:rsidR="00D050C3" w:rsidRPr="00746725">
        <w:rPr>
          <w:rFonts w:ascii="Times New Roman" w:hAnsi="Times New Roman" w:cs="Times New Roman"/>
        </w:rPr>
        <w:t xml:space="preserve"> &gt; Acronyms</w:t>
      </w:r>
      <w:r w:rsidR="005400E7">
        <w:rPr>
          <w:rFonts w:ascii="Times New Roman" w:hAnsi="Times New Roman" w:cs="Times New Roman"/>
        </w:rPr>
        <w:t>.</w:t>
      </w:r>
      <w:r w:rsidR="00D050C3" w:rsidRPr="00746725">
        <w:rPr>
          <w:rFonts w:ascii="Times New Roman" w:hAnsi="Times New Roman" w:cs="Times New Roman"/>
        </w:rPr>
        <w:t>”</w:t>
      </w:r>
    </w:p>
    <w:p w14:paraId="12BD91A2" w14:textId="3F8B2C75" w:rsidR="002D30B7" w:rsidRDefault="002D30B7" w:rsidP="00D050C3">
      <w:pPr>
        <w:pStyle w:val="ListParagraph"/>
        <w:numPr>
          <w:ilvl w:val="0"/>
          <w:numId w:val="5"/>
        </w:numPr>
        <w:spacing w:line="240" w:lineRule="auto"/>
        <w:rPr>
          <w:rFonts w:ascii="Times New Roman" w:hAnsi="Times New Roman" w:cs="Times New Roman"/>
        </w:rPr>
      </w:pPr>
      <w:r w:rsidRPr="00746725">
        <w:rPr>
          <w:rFonts w:ascii="Times New Roman" w:hAnsi="Times New Roman" w:cs="Times New Roman"/>
        </w:rPr>
        <w:t xml:space="preserve">I included the Oxford comma as part of </w:t>
      </w:r>
      <w:r w:rsidR="006C2ABA" w:rsidRPr="00746725">
        <w:rPr>
          <w:rFonts w:ascii="Times New Roman" w:hAnsi="Times New Roman" w:cs="Times New Roman"/>
        </w:rPr>
        <w:t>“</w:t>
      </w:r>
      <w:r w:rsidRPr="00746725">
        <w:rPr>
          <w:rFonts w:ascii="Times New Roman" w:hAnsi="Times New Roman" w:cs="Times New Roman"/>
        </w:rPr>
        <w:t>Microsoft style guide</w:t>
      </w:r>
      <w:r w:rsidR="006C2ABA" w:rsidRPr="00746725">
        <w:rPr>
          <w:rFonts w:ascii="Times New Roman" w:hAnsi="Times New Roman" w:cs="Times New Roman"/>
        </w:rPr>
        <w:t xml:space="preserve"> &gt; Punctuation &gt; Commas”</w:t>
      </w:r>
      <w:r w:rsidRPr="00746725">
        <w:rPr>
          <w:rFonts w:ascii="Times New Roman" w:hAnsi="Times New Roman" w:cs="Times New Roman"/>
        </w:rPr>
        <w:t xml:space="preserve">. An Oxford comma </w:t>
      </w:r>
      <w:proofErr w:type="gramStart"/>
      <w:r w:rsidRPr="00746725">
        <w:rPr>
          <w:rFonts w:ascii="Times New Roman" w:hAnsi="Times New Roman" w:cs="Times New Roman"/>
        </w:rPr>
        <w:t>is added</w:t>
      </w:r>
      <w:proofErr w:type="gramEnd"/>
      <w:r w:rsidRPr="00746725">
        <w:rPr>
          <w:rFonts w:ascii="Times New Roman" w:hAnsi="Times New Roman" w:cs="Times New Roman"/>
        </w:rPr>
        <w:t xml:space="preserve"> before</w:t>
      </w:r>
      <w:r w:rsidR="00F67551">
        <w:rPr>
          <w:rFonts w:ascii="Times New Roman" w:hAnsi="Times New Roman" w:cs="Times New Roman"/>
        </w:rPr>
        <w:t xml:space="preserve"> the</w:t>
      </w:r>
      <w:r w:rsidRPr="00746725">
        <w:rPr>
          <w:rFonts w:ascii="Times New Roman" w:hAnsi="Times New Roman" w:cs="Times New Roman"/>
        </w:rPr>
        <w:t xml:space="preserve"> conjunction “and” in a list of </w:t>
      </w:r>
      <w:r w:rsidR="00F67551">
        <w:rPr>
          <w:rFonts w:ascii="Times New Roman" w:hAnsi="Times New Roman" w:cs="Times New Roman"/>
        </w:rPr>
        <w:t>three</w:t>
      </w:r>
      <w:r w:rsidRPr="00746725">
        <w:rPr>
          <w:rFonts w:ascii="Times New Roman" w:hAnsi="Times New Roman" w:cs="Times New Roman"/>
        </w:rPr>
        <w:t xml:space="preserve"> or more items.</w:t>
      </w:r>
    </w:p>
    <w:p w14:paraId="45E8A7B5" w14:textId="6064BB87" w:rsidR="00480689" w:rsidRDefault="00480689" w:rsidP="00D050C3">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I capitalized “Glucagon-Like-Peptide-1” as </w:t>
      </w:r>
      <w:proofErr w:type="gramStart"/>
      <w:r w:rsidR="00A03969">
        <w:rPr>
          <w:rFonts w:ascii="Times New Roman" w:hAnsi="Times New Roman" w:cs="Times New Roman"/>
        </w:rPr>
        <w:t>it’s</w:t>
      </w:r>
      <w:proofErr w:type="gramEnd"/>
      <w:r>
        <w:rPr>
          <w:rFonts w:ascii="Times New Roman" w:hAnsi="Times New Roman" w:cs="Times New Roman"/>
        </w:rPr>
        <w:t xml:space="preserve"> a proper noun. Otherwise it is not necessary to capitalize the full abbreviation of an acronym according to “Microsoft Style Guide &gt; Acronyms.”</w:t>
      </w:r>
    </w:p>
    <w:p w14:paraId="137B0A2E" w14:textId="6B2DFA29" w:rsidR="000E293E" w:rsidRDefault="000E293E" w:rsidP="00D050C3">
      <w:pPr>
        <w:pStyle w:val="ListParagraph"/>
        <w:numPr>
          <w:ilvl w:val="0"/>
          <w:numId w:val="5"/>
        </w:numPr>
        <w:spacing w:line="240" w:lineRule="auto"/>
        <w:rPr>
          <w:ins w:id="175" w:author="Sahana Melkris" w:date="2020-06-10T22:47:00Z"/>
          <w:rFonts w:ascii="Times New Roman" w:hAnsi="Times New Roman" w:cs="Times New Roman"/>
        </w:rPr>
      </w:pPr>
      <w:r>
        <w:rPr>
          <w:rFonts w:ascii="Times New Roman" w:hAnsi="Times New Roman" w:cs="Times New Roman"/>
        </w:rPr>
        <w:t xml:space="preserve">I took out the acronym (GWAS) for genome-wide association studies as the term </w:t>
      </w:r>
      <w:proofErr w:type="gramStart"/>
      <w:r>
        <w:rPr>
          <w:rFonts w:ascii="Times New Roman" w:hAnsi="Times New Roman" w:cs="Times New Roman"/>
        </w:rPr>
        <w:t>is not used</w:t>
      </w:r>
      <w:proofErr w:type="gramEnd"/>
      <w:r>
        <w:rPr>
          <w:rFonts w:ascii="Times New Roman" w:hAnsi="Times New Roman" w:cs="Times New Roman"/>
        </w:rPr>
        <w:t xml:space="preserve"> more than once</w:t>
      </w:r>
      <w:r w:rsidR="005400E7">
        <w:rPr>
          <w:rFonts w:ascii="Times New Roman" w:hAnsi="Times New Roman" w:cs="Times New Roman"/>
        </w:rPr>
        <w:t>, therefore is not necessary according to “Microsoft Style Guide &gt; Acronyms."</w:t>
      </w:r>
    </w:p>
    <w:p w14:paraId="5DE2F12D" w14:textId="48F28539" w:rsidR="003453B8" w:rsidRPr="003453B8" w:rsidRDefault="003453B8" w:rsidP="003453B8">
      <w:pPr>
        <w:pStyle w:val="ListParagraph"/>
        <w:numPr>
          <w:ilvl w:val="0"/>
          <w:numId w:val="5"/>
        </w:numPr>
        <w:spacing w:line="240" w:lineRule="auto"/>
        <w:rPr>
          <w:sz w:val="21"/>
          <w:szCs w:val="21"/>
        </w:rPr>
      </w:pPr>
      <w:r w:rsidRPr="003453B8">
        <w:rPr>
          <w:rFonts w:ascii="Times New Roman" w:hAnsi="Times New Roman" w:cs="Times New Roman"/>
        </w:rPr>
        <w:t>I added comma after “unique” in sentence “Martin considers herself fortunate to have access to a unique, NIA funded study” because when two or more adjectives precede a noun</w:t>
      </w:r>
      <w:ins w:id="176" w:author="Sahana Melkris" w:date="2020-06-10T22:53:00Z">
        <w:r w:rsidRPr="003453B8">
          <w:rPr>
            <w:rFonts w:ascii="Times New Roman" w:hAnsi="Times New Roman" w:cs="Times New Roman"/>
          </w:rPr>
          <w:t xml:space="preserve"> </w:t>
        </w:r>
      </w:ins>
      <w:r w:rsidRPr="003453B8">
        <w:rPr>
          <w:rFonts w:ascii="Times New Roman" w:hAnsi="Times New Roman" w:cs="Times New Roman"/>
        </w:rPr>
        <w:t>and adjectives order can be switched around, you can add commas after adjectives according to “Microsoft Style Guide &gt; Punctuation &gt; Commas.”</w:t>
      </w:r>
    </w:p>
    <w:p w14:paraId="470157CA" w14:textId="4D947FC0" w:rsidR="00C80531" w:rsidRPr="00FD0EF1" w:rsidRDefault="00C80531" w:rsidP="00C80531">
      <w:pPr>
        <w:spacing w:line="240" w:lineRule="auto"/>
        <w:rPr>
          <w:rFonts w:ascii="Times New Roman" w:hAnsi="Times New Roman" w:cs="Times New Roman"/>
          <w:b/>
          <w:bCs/>
          <w:color w:val="000000" w:themeColor="text1"/>
          <w:sz w:val="24"/>
          <w:szCs w:val="24"/>
        </w:rPr>
      </w:pPr>
      <w:r w:rsidRPr="00FD0EF1">
        <w:rPr>
          <w:rFonts w:ascii="Times New Roman" w:hAnsi="Times New Roman" w:cs="Times New Roman"/>
          <w:b/>
          <w:bCs/>
          <w:color w:val="000000" w:themeColor="text1"/>
          <w:sz w:val="24"/>
          <w:szCs w:val="24"/>
        </w:rPr>
        <w:t>The Chicago Manual of Style, 17</w:t>
      </w:r>
      <w:r w:rsidRPr="00FD0EF1">
        <w:rPr>
          <w:rFonts w:ascii="Times New Roman" w:hAnsi="Times New Roman" w:cs="Times New Roman"/>
          <w:b/>
          <w:bCs/>
          <w:color w:val="000000" w:themeColor="text1"/>
          <w:sz w:val="24"/>
          <w:szCs w:val="24"/>
          <w:vertAlign w:val="superscript"/>
        </w:rPr>
        <w:t>th</w:t>
      </w:r>
      <w:r w:rsidRPr="00FD0EF1">
        <w:rPr>
          <w:rFonts w:ascii="Times New Roman" w:hAnsi="Times New Roman" w:cs="Times New Roman"/>
          <w:b/>
          <w:bCs/>
          <w:color w:val="000000" w:themeColor="text1"/>
          <w:sz w:val="24"/>
          <w:szCs w:val="24"/>
        </w:rPr>
        <w:t xml:space="preserve"> edition of text, 2017</w:t>
      </w:r>
      <w:r w:rsidR="00746725">
        <w:rPr>
          <w:rFonts w:ascii="Times New Roman" w:hAnsi="Times New Roman" w:cs="Times New Roman"/>
          <w:b/>
          <w:bCs/>
          <w:color w:val="000000" w:themeColor="text1"/>
          <w:sz w:val="24"/>
          <w:szCs w:val="24"/>
        </w:rPr>
        <w:t>:</w:t>
      </w:r>
    </w:p>
    <w:p w14:paraId="6EAA4FED" w14:textId="7416682D" w:rsidR="00FD0EF1" w:rsidRPr="00DC5390" w:rsidRDefault="00FD0EF1" w:rsidP="00C80531">
      <w:pPr>
        <w:spacing w:line="240" w:lineRule="auto"/>
        <w:rPr>
          <w:rFonts w:ascii="Times New Roman" w:hAnsi="Times New Roman" w:cs="Times New Roman"/>
          <w:i/>
          <w:iCs/>
          <w:color w:val="000000" w:themeColor="text1"/>
          <w:sz w:val="24"/>
          <w:szCs w:val="24"/>
        </w:rPr>
      </w:pPr>
      <w:r w:rsidRPr="00DC5390">
        <w:rPr>
          <w:rFonts w:ascii="Times New Roman" w:hAnsi="Times New Roman" w:cs="Times New Roman"/>
          <w:i/>
          <w:iCs/>
          <w:color w:val="000000" w:themeColor="text1"/>
          <w:sz w:val="24"/>
          <w:szCs w:val="24"/>
        </w:rPr>
        <w:t>Pages referenced: “Sample page with parenthetical citations”</w:t>
      </w:r>
    </w:p>
    <w:p w14:paraId="4D77C716" w14:textId="77777777" w:rsidR="00170AE7" w:rsidRDefault="00632B66" w:rsidP="00170AE7">
      <w:pPr>
        <w:ind w:left="720"/>
        <w:rPr>
          <w:rFonts w:ascii="Times New Roman" w:hAnsi="Times New Roman" w:cs="Times New Roman"/>
        </w:rPr>
      </w:pPr>
      <w:r w:rsidRPr="00DC5390">
        <w:rPr>
          <w:rFonts w:ascii="Times New Roman" w:hAnsi="Times New Roman" w:cs="Times New Roman"/>
        </w:rPr>
        <w:t xml:space="preserve">For Chicago Style Manual, you will need year that the author Martin </w:t>
      </w:r>
      <w:proofErr w:type="gramStart"/>
      <w:r w:rsidRPr="00DC5390">
        <w:rPr>
          <w:rFonts w:ascii="Times New Roman" w:hAnsi="Times New Roman" w:cs="Times New Roman"/>
        </w:rPr>
        <w:t>was quoted</w:t>
      </w:r>
      <w:proofErr w:type="gramEnd"/>
      <w:r w:rsidRPr="00DC5390">
        <w:rPr>
          <w:rFonts w:ascii="Times New Roman" w:hAnsi="Times New Roman" w:cs="Times New Roman"/>
        </w:rPr>
        <w:t xml:space="preserve"> speaking.</w:t>
      </w:r>
    </w:p>
    <w:p w14:paraId="343F3EC5" w14:textId="70B0E616" w:rsidR="00C80531" w:rsidRDefault="00933F7F" w:rsidP="00566EA1">
      <w:pPr>
        <w:rPr>
          <w:rFonts w:ascii="Times New Roman" w:hAnsi="Times New Roman" w:cs="Times New Roman"/>
          <w:color w:val="000000" w:themeColor="text1"/>
          <w:sz w:val="24"/>
          <w:szCs w:val="24"/>
        </w:rPr>
      </w:pPr>
      <w:r w:rsidRPr="00A4014D">
        <w:rPr>
          <w:rFonts w:ascii="Times New Roman" w:hAnsi="Times New Roman" w:cs="Times New Roman"/>
          <w:b/>
          <w:bCs/>
          <w:color w:val="000000" w:themeColor="text1"/>
          <w:sz w:val="28"/>
          <w:szCs w:val="28"/>
          <w:u w:val="single"/>
        </w:rPr>
        <w:t>Dictionary:</w:t>
      </w:r>
      <w:r w:rsidRPr="00170AE7">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4"/>
          <w:szCs w:val="24"/>
        </w:rPr>
        <w:t>New Oxford American Dictionary, 4</w:t>
      </w:r>
      <w:r w:rsidRPr="00933F7F">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edition</w:t>
      </w:r>
    </w:p>
    <w:p w14:paraId="019CDCF2" w14:textId="6DE6ACAE" w:rsidR="00632B66" w:rsidRPr="00746725" w:rsidRDefault="00632B66" w:rsidP="006C2ABA">
      <w:pPr>
        <w:pStyle w:val="ListParagraph"/>
        <w:numPr>
          <w:ilvl w:val="0"/>
          <w:numId w:val="6"/>
        </w:numPr>
        <w:spacing w:line="240" w:lineRule="auto"/>
        <w:rPr>
          <w:rFonts w:ascii="Times New Roman" w:hAnsi="Times New Roman" w:cs="Times New Roman"/>
        </w:rPr>
      </w:pPr>
      <w:r w:rsidRPr="00746725">
        <w:rPr>
          <w:rFonts w:ascii="Times New Roman" w:hAnsi="Times New Roman" w:cs="Times New Roman"/>
        </w:rPr>
        <w:t>“disease” is lowercase when following “Alzheimer’s” according to New Oxford American Dictionary.</w:t>
      </w:r>
    </w:p>
    <w:p w14:paraId="457B872C" w14:textId="532CBF9C" w:rsidR="005A1AF6" w:rsidRPr="00055452" w:rsidRDefault="005A1AF6" w:rsidP="006C2ABA">
      <w:pPr>
        <w:pStyle w:val="ListParagraph"/>
        <w:numPr>
          <w:ilvl w:val="0"/>
          <w:numId w:val="6"/>
        </w:numPr>
        <w:spacing w:line="240" w:lineRule="auto"/>
        <w:rPr>
          <w:rFonts w:ascii="Times New Roman" w:hAnsi="Times New Roman" w:cs="Times New Roman"/>
          <w:color w:val="000000" w:themeColor="text1"/>
          <w:sz w:val="24"/>
          <w:szCs w:val="24"/>
        </w:rPr>
      </w:pPr>
      <w:r w:rsidRPr="00746725">
        <w:rPr>
          <w:rFonts w:ascii="Times New Roman" w:hAnsi="Times New Roman" w:cs="Times New Roman"/>
        </w:rPr>
        <w:t>“biomarker” is a non-hyphenated word according to New Oxford American Dictionary.</w:t>
      </w:r>
    </w:p>
    <w:p w14:paraId="76BFA7B3" w14:textId="689243FC" w:rsidR="00055452" w:rsidRPr="00EC3A43" w:rsidRDefault="00A876E5" w:rsidP="006C2ABA">
      <w:pPr>
        <w:pStyle w:val="ListParagraph"/>
        <w:numPr>
          <w:ilvl w:val="0"/>
          <w:numId w:val="6"/>
        </w:numPr>
        <w:spacing w:line="240" w:lineRule="auto"/>
        <w:rPr>
          <w:rFonts w:ascii="Times New Roman" w:hAnsi="Times New Roman" w:cs="Times New Roman"/>
          <w:color w:val="000000" w:themeColor="text1"/>
          <w:sz w:val="24"/>
          <w:szCs w:val="24"/>
        </w:rPr>
      </w:pPr>
      <w:r>
        <w:rPr>
          <w:rFonts w:ascii="Times New Roman" w:hAnsi="Times New Roman" w:cs="Times New Roman"/>
        </w:rPr>
        <w:t xml:space="preserve">I kept the term as </w:t>
      </w:r>
      <w:r w:rsidR="00055452">
        <w:rPr>
          <w:rFonts w:ascii="Times New Roman" w:hAnsi="Times New Roman" w:cs="Times New Roman"/>
        </w:rPr>
        <w:t xml:space="preserve">“workups” </w:t>
      </w:r>
      <w:r>
        <w:rPr>
          <w:rFonts w:ascii="Times New Roman" w:hAnsi="Times New Roman" w:cs="Times New Roman"/>
        </w:rPr>
        <w:t xml:space="preserve">as it </w:t>
      </w:r>
      <w:r w:rsidR="00055452">
        <w:rPr>
          <w:rFonts w:ascii="Times New Roman" w:hAnsi="Times New Roman" w:cs="Times New Roman"/>
        </w:rPr>
        <w:t xml:space="preserve">does not have a hyphen in it </w:t>
      </w:r>
      <w:r>
        <w:rPr>
          <w:rFonts w:ascii="Times New Roman" w:hAnsi="Times New Roman" w:cs="Times New Roman"/>
        </w:rPr>
        <w:t>as in</w:t>
      </w:r>
      <w:r w:rsidR="00055452">
        <w:rPr>
          <w:rFonts w:ascii="Times New Roman" w:hAnsi="Times New Roman" w:cs="Times New Roman"/>
        </w:rPr>
        <w:t xml:space="preserve"> “work-ups” according to New Oxford American Dictionary</w:t>
      </w:r>
    </w:p>
    <w:p w14:paraId="4E46FFA0" w14:textId="38E37107" w:rsidR="00EC3A43" w:rsidRPr="00746725" w:rsidRDefault="00EC3A43" w:rsidP="006C2ABA">
      <w:pPr>
        <w:pStyle w:val="ListParagraph"/>
        <w:numPr>
          <w:ilvl w:val="0"/>
          <w:numId w:val="6"/>
        </w:numPr>
        <w:spacing w:line="240" w:lineRule="auto"/>
        <w:rPr>
          <w:rFonts w:ascii="Times New Roman" w:hAnsi="Times New Roman" w:cs="Times New Roman"/>
          <w:color w:val="000000" w:themeColor="text1"/>
          <w:sz w:val="24"/>
          <w:szCs w:val="24"/>
        </w:rPr>
      </w:pPr>
      <w:r>
        <w:rPr>
          <w:rFonts w:ascii="Times New Roman" w:hAnsi="Times New Roman" w:cs="Times New Roman"/>
        </w:rPr>
        <w:t xml:space="preserve">“Type 2 diabetes” </w:t>
      </w:r>
      <w:proofErr w:type="gramStart"/>
      <w:r>
        <w:rPr>
          <w:rFonts w:ascii="Times New Roman" w:hAnsi="Times New Roman" w:cs="Times New Roman"/>
        </w:rPr>
        <w:t>doesn’t</w:t>
      </w:r>
      <w:proofErr w:type="gramEnd"/>
      <w:r>
        <w:rPr>
          <w:rFonts w:ascii="Times New Roman" w:hAnsi="Times New Roman" w:cs="Times New Roman"/>
        </w:rPr>
        <w:t xml:space="preserve"> have a hyphen</w:t>
      </w:r>
    </w:p>
    <w:p w14:paraId="78521FDA" w14:textId="77777777" w:rsidR="00632B66" w:rsidRPr="00933F7F" w:rsidRDefault="00632B66" w:rsidP="00566EA1">
      <w:pPr>
        <w:rPr>
          <w:rFonts w:ascii="Times New Roman" w:hAnsi="Times New Roman" w:cs="Times New Roman"/>
          <w:color w:val="000000" w:themeColor="text1"/>
          <w:sz w:val="24"/>
          <w:szCs w:val="24"/>
        </w:rPr>
      </w:pPr>
    </w:p>
    <w:p w14:paraId="39B87318" w14:textId="74243E0D" w:rsidR="00C80531" w:rsidRDefault="00C80531" w:rsidP="00566EA1">
      <w:pPr>
        <w:rPr>
          <w:rFonts w:ascii="Times New Roman" w:hAnsi="Times New Roman" w:cs="Times New Roman"/>
          <w:color w:val="000000" w:themeColor="text1"/>
          <w:sz w:val="24"/>
          <w:szCs w:val="24"/>
        </w:rPr>
      </w:pPr>
    </w:p>
    <w:p w14:paraId="2D6D6CDD" w14:textId="77777777" w:rsidR="00C80531" w:rsidRPr="00C80531" w:rsidRDefault="00C80531" w:rsidP="00566EA1">
      <w:pPr>
        <w:rPr>
          <w:rFonts w:ascii="Times New Roman" w:hAnsi="Times New Roman" w:cs="Times New Roman"/>
          <w:color w:val="000000" w:themeColor="text1"/>
          <w:sz w:val="24"/>
          <w:szCs w:val="24"/>
          <w:rPrChange w:id="177" w:author="Sahana Melkris" w:date="2020-06-10T00:34:00Z">
            <w:rPr>
              <w:rFonts w:ascii="Times New Roman" w:hAnsi="Times New Roman" w:cs="Times New Roman"/>
              <w:sz w:val="24"/>
              <w:szCs w:val="24"/>
            </w:rPr>
          </w:rPrChange>
        </w:rPr>
      </w:pPr>
    </w:p>
    <w:sectPr w:rsidR="00C80531" w:rsidRPr="00C80531" w:rsidSect="008F16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3" w:author="Sahana Melkris" w:date="2020-06-10T22:28:00Z" w:initials="SM">
    <w:p w14:paraId="035FA57C" w14:textId="52BA0610" w:rsidR="0057135A" w:rsidRDefault="0057135A">
      <w:pPr>
        <w:pStyle w:val="CommentText"/>
      </w:pPr>
      <w:r>
        <w:rPr>
          <w:rStyle w:val="CommentReference"/>
        </w:rPr>
        <w:annotationRef/>
      </w:r>
      <w:r>
        <w:t>Revision OK? I made all names as “Extendin-4” with a hyphen.</w:t>
      </w:r>
      <w:r w:rsidR="00055452">
        <w:t xml:space="preserve"> Some areas had it as “extendin4.”</w:t>
      </w:r>
      <w:r>
        <w:t xml:space="preserve"> Is it “extendin-4” or “extendin4”?</w:t>
      </w:r>
    </w:p>
  </w:comment>
  <w:comment w:id="62" w:author="Sahana Melkris" w:date="2020-06-06T23:09:00Z" w:initials="SM">
    <w:p w14:paraId="0485C138" w14:textId="0BB58336" w:rsidR="0063517D" w:rsidRDefault="0063517D">
      <w:pPr>
        <w:pStyle w:val="CommentText"/>
      </w:pPr>
      <w:r>
        <w:rPr>
          <w:rStyle w:val="CommentReference"/>
        </w:rPr>
        <w:annotationRef/>
      </w:r>
      <w:r w:rsidR="00C36F51">
        <w:t xml:space="preserve">Revision OK? I assumed the basic studies were carried out within the IRM and not NIA. </w:t>
      </w:r>
      <w:r>
        <w:t>Were the basic studies carried out within the NIA or the IRM?</w:t>
      </w:r>
    </w:p>
  </w:comment>
  <w:comment w:id="84" w:author="Sahana Melkris" w:date="2020-06-06T22:32:00Z" w:initials="SM">
    <w:p w14:paraId="68C7AC78" w14:textId="413A53D5" w:rsidR="00F90E86" w:rsidRDefault="00F90E86">
      <w:pPr>
        <w:pStyle w:val="CommentText"/>
      </w:pPr>
      <w:r>
        <w:rPr>
          <w:rStyle w:val="CommentReference"/>
        </w:rPr>
        <w:annotationRef/>
      </w:r>
      <w:r w:rsidR="00C36F51">
        <w:t xml:space="preserve">Revision OK? </w:t>
      </w:r>
      <w:r>
        <w:t xml:space="preserve">I kept the word dysfunction for consistency throughout the document as </w:t>
      </w:r>
      <w:r w:rsidR="000B2081">
        <w:t>the word “dysfunction” is used elsewhere too.</w:t>
      </w:r>
    </w:p>
  </w:comment>
  <w:comment w:id="105" w:author="Sahana Melkris" w:date="2020-06-10T00:12:00Z" w:initials="SM">
    <w:p w14:paraId="1863CC1D" w14:textId="49A4F025" w:rsidR="00AF5CE8" w:rsidRDefault="00AF5CE8">
      <w:pPr>
        <w:pStyle w:val="CommentText"/>
      </w:pPr>
      <w:r>
        <w:rPr>
          <w:rStyle w:val="CommentReference"/>
        </w:rPr>
        <w:annotationRef/>
      </w:r>
      <w:r>
        <w:t xml:space="preserve">Revision OK? I assumed it was a quote from Martin. Was this a quote from Martin? If not, </w:t>
      </w:r>
      <w:r w:rsidR="00365973">
        <w:t xml:space="preserve">the </w:t>
      </w:r>
      <w:r>
        <w:t xml:space="preserve">parenthesis should be removed and “our subjects” should be “their subjects” within </w:t>
      </w:r>
      <w:r w:rsidR="00365973">
        <w:t xml:space="preserve">the </w:t>
      </w:r>
      <w:r>
        <w:t xml:space="preserve">sentence. </w:t>
      </w:r>
    </w:p>
  </w:comment>
  <w:comment w:id="136" w:author="Sahana Melkris" w:date="2020-06-07T00:33:00Z" w:initials="SM">
    <w:p w14:paraId="0F1547BA" w14:textId="09312093" w:rsidR="00F8601F" w:rsidRDefault="00F8601F">
      <w:pPr>
        <w:pStyle w:val="CommentText"/>
      </w:pPr>
      <w:r>
        <w:rPr>
          <w:rStyle w:val="CommentReference"/>
        </w:rPr>
        <w:annotationRef/>
      </w:r>
      <w:r w:rsidR="002D30B7">
        <w:t>What is the full abbreviation of NHI</w:t>
      </w:r>
      <w:r w:rsidR="006E1212">
        <w:t xml:space="preserve"> in this context</w:t>
      </w:r>
      <w:r w:rsidR="002D30B7">
        <w:t>?</w:t>
      </w:r>
    </w:p>
  </w:comment>
  <w:comment w:id="149" w:author="Sahana Melkris" w:date="2020-06-10T00:18:00Z" w:initials="SM">
    <w:p w14:paraId="363F2DD1" w14:textId="3ACC65A0" w:rsidR="00AE6663" w:rsidRDefault="00AE6663">
      <w:pPr>
        <w:pStyle w:val="CommentText"/>
      </w:pPr>
      <w:r>
        <w:rPr>
          <w:rStyle w:val="CommentReference"/>
        </w:rPr>
        <w:annotationRef/>
      </w:r>
      <w:r>
        <w:t>Revision OK? I assumed Martin quoted this. As this is the first quote in the paragraph, I cited the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5FA57C" w15:done="0"/>
  <w15:commentEx w15:paraId="0485C138" w15:done="0"/>
  <w15:commentEx w15:paraId="68C7AC78" w15:done="0"/>
  <w15:commentEx w15:paraId="1863CC1D" w15:done="0"/>
  <w15:commentEx w15:paraId="0F1547BA" w15:done="0"/>
  <w15:commentEx w15:paraId="363F2D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DCF9" w16cex:dateUtc="2020-06-11T05:28:00Z"/>
  <w16cex:commentExtensible w16cex:durableId="2286A0A4" w16cex:dateUtc="2020-06-07T06:09:00Z"/>
  <w16cex:commentExtensible w16cex:durableId="228697E5" w16cex:dateUtc="2020-06-07T05:32:00Z"/>
  <w16cex:commentExtensible w16cex:durableId="228AA3E7" w16cex:dateUtc="2020-06-10T07:12:00Z"/>
  <w16cex:commentExtensible w16cex:durableId="2286B460" w16cex:dateUtc="2020-06-07T07:33:00Z"/>
  <w16cex:commentExtensible w16cex:durableId="228AA557" w16cex:dateUtc="2020-06-10T0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5FA57C" w16cid:durableId="228BDCF9"/>
  <w16cid:commentId w16cid:paraId="0485C138" w16cid:durableId="2286A0A4"/>
  <w16cid:commentId w16cid:paraId="68C7AC78" w16cid:durableId="228697E5"/>
  <w16cid:commentId w16cid:paraId="1863CC1D" w16cid:durableId="228AA3E7"/>
  <w16cid:commentId w16cid:paraId="0F1547BA" w16cid:durableId="2286B460"/>
  <w16cid:commentId w16cid:paraId="363F2DD1" w16cid:durableId="228AA5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443A9"/>
    <w:multiLevelType w:val="hybridMultilevel"/>
    <w:tmpl w:val="71DC8756"/>
    <w:lvl w:ilvl="0" w:tplc="7DDCE9A2">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977926"/>
    <w:multiLevelType w:val="hybridMultilevel"/>
    <w:tmpl w:val="16FABF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EB33970"/>
    <w:multiLevelType w:val="hybridMultilevel"/>
    <w:tmpl w:val="9FD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70C78"/>
    <w:multiLevelType w:val="multilevel"/>
    <w:tmpl w:val="0B8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03237"/>
    <w:multiLevelType w:val="hybridMultilevel"/>
    <w:tmpl w:val="4DA056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29603D7"/>
    <w:multiLevelType w:val="hybridMultilevel"/>
    <w:tmpl w:val="90DC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379A7"/>
    <w:multiLevelType w:val="hybridMultilevel"/>
    <w:tmpl w:val="C006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73C86"/>
    <w:multiLevelType w:val="hybridMultilevel"/>
    <w:tmpl w:val="55865B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2"/>
  </w:num>
  <w:num w:numId="4">
    <w:abstractNumId w:val="3"/>
  </w:num>
  <w:num w:numId="5">
    <w:abstractNumId w:val="0"/>
  </w:num>
  <w:num w:numId="6">
    <w:abstractNumId w:val="4"/>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resh Krishnamurthy">
    <w15:presenceInfo w15:providerId="Windows Live" w15:userId="264d093889465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4CC"/>
    <w:rsid w:val="00037E21"/>
    <w:rsid w:val="00055452"/>
    <w:rsid w:val="000A75F4"/>
    <w:rsid w:val="000B2081"/>
    <w:rsid w:val="000B5231"/>
    <w:rsid w:val="000E293E"/>
    <w:rsid w:val="00125D67"/>
    <w:rsid w:val="00145F61"/>
    <w:rsid w:val="00157BEB"/>
    <w:rsid w:val="00170AE7"/>
    <w:rsid w:val="0018570A"/>
    <w:rsid w:val="0019489D"/>
    <w:rsid w:val="00194966"/>
    <w:rsid w:val="001C5365"/>
    <w:rsid w:val="00203645"/>
    <w:rsid w:val="00235547"/>
    <w:rsid w:val="00294CEF"/>
    <w:rsid w:val="002A6E7A"/>
    <w:rsid w:val="002D30B7"/>
    <w:rsid w:val="003029BE"/>
    <w:rsid w:val="003453B8"/>
    <w:rsid w:val="00365973"/>
    <w:rsid w:val="003804AD"/>
    <w:rsid w:val="00390682"/>
    <w:rsid w:val="003C2A78"/>
    <w:rsid w:val="003D4EE1"/>
    <w:rsid w:val="00403F0B"/>
    <w:rsid w:val="00413B6E"/>
    <w:rsid w:val="00434C07"/>
    <w:rsid w:val="00480689"/>
    <w:rsid w:val="00497028"/>
    <w:rsid w:val="0052216E"/>
    <w:rsid w:val="00524C4D"/>
    <w:rsid w:val="005400E7"/>
    <w:rsid w:val="00566EA1"/>
    <w:rsid w:val="0057135A"/>
    <w:rsid w:val="005A1AF6"/>
    <w:rsid w:val="005C611C"/>
    <w:rsid w:val="005E3F87"/>
    <w:rsid w:val="005E6B69"/>
    <w:rsid w:val="005F325E"/>
    <w:rsid w:val="00632B66"/>
    <w:rsid w:val="0063517D"/>
    <w:rsid w:val="00636EC8"/>
    <w:rsid w:val="00644892"/>
    <w:rsid w:val="00647E3E"/>
    <w:rsid w:val="0066399B"/>
    <w:rsid w:val="006B1854"/>
    <w:rsid w:val="006C2ABA"/>
    <w:rsid w:val="006D5335"/>
    <w:rsid w:val="006E1212"/>
    <w:rsid w:val="007050B6"/>
    <w:rsid w:val="00746725"/>
    <w:rsid w:val="00760D23"/>
    <w:rsid w:val="007B2BAF"/>
    <w:rsid w:val="007D705C"/>
    <w:rsid w:val="008020EC"/>
    <w:rsid w:val="00814673"/>
    <w:rsid w:val="00862F46"/>
    <w:rsid w:val="008B242A"/>
    <w:rsid w:val="008C3DDC"/>
    <w:rsid w:val="008F1665"/>
    <w:rsid w:val="0090507A"/>
    <w:rsid w:val="00933F7F"/>
    <w:rsid w:val="0099197E"/>
    <w:rsid w:val="009F122A"/>
    <w:rsid w:val="00A03969"/>
    <w:rsid w:val="00A05D49"/>
    <w:rsid w:val="00A35E29"/>
    <w:rsid w:val="00A4014D"/>
    <w:rsid w:val="00A56B25"/>
    <w:rsid w:val="00A61336"/>
    <w:rsid w:val="00A668F9"/>
    <w:rsid w:val="00A876E5"/>
    <w:rsid w:val="00AE3980"/>
    <w:rsid w:val="00AE6663"/>
    <w:rsid w:val="00AF5CE8"/>
    <w:rsid w:val="00B3199B"/>
    <w:rsid w:val="00B51009"/>
    <w:rsid w:val="00B51FD7"/>
    <w:rsid w:val="00B617BB"/>
    <w:rsid w:val="00B77859"/>
    <w:rsid w:val="00BA6C29"/>
    <w:rsid w:val="00BB24CC"/>
    <w:rsid w:val="00BD6833"/>
    <w:rsid w:val="00C22A26"/>
    <w:rsid w:val="00C3340D"/>
    <w:rsid w:val="00C36F51"/>
    <w:rsid w:val="00C43B3B"/>
    <w:rsid w:val="00C525E4"/>
    <w:rsid w:val="00C5650D"/>
    <w:rsid w:val="00C80531"/>
    <w:rsid w:val="00CC2547"/>
    <w:rsid w:val="00CD38F7"/>
    <w:rsid w:val="00D047FD"/>
    <w:rsid w:val="00D050C3"/>
    <w:rsid w:val="00D42ADB"/>
    <w:rsid w:val="00D7006B"/>
    <w:rsid w:val="00D83FE9"/>
    <w:rsid w:val="00D86BC7"/>
    <w:rsid w:val="00DC5390"/>
    <w:rsid w:val="00DF305E"/>
    <w:rsid w:val="00E23998"/>
    <w:rsid w:val="00E52315"/>
    <w:rsid w:val="00E9723A"/>
    <w:rsid w:val="00EA5C15"/>
    <w:rsid w:val="00EC3A43"/>
    <w:rsid w:val="00ED17DB"/>
    <w:rsid w:val="00ED25D0"/>
    <w:rsid w:val="00EE3E37"/>
    <w:rsid w:val="00EF6DA1"/>
    <w:rsid w:val="00F119A0"/>
    <w:rsid w:val="00F413BD"/>
    <w:rsid w:val="00F415FB"/>
    <w:rsid w:val="00F67551"/>
    <w:rsid w:val="00F8601F"/>
    <w:rsid w:val="00F90E86"/>
    <w:rsid w:val="00FB08D1"/>
    <w:rsid w:val="00FD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365D"/>
  <w15:docId w15:val="{A1FAEA7E-DA59-4664-B8A4-A2CC0554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65"/>
  </w:style>
  <w:style w:type="paragraph" w:styleId="Heading1">
    <w:name w:val="heading 1"/>
    <w:basedOn w:val="Normal"/>
    <w:next w:val="Normal"/>
    <w:link w:val="Heading1Char"/>
    <w:uiPriority w:val="9"/>
    <w:qFormat/>
    <w:rsid w:val="00294CEF"/>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F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E3F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CE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2A78"/>
    <w:pPr>
      <w:ind w:left="720"/>
      <w:contextualSpacing/>
    </w:pPr>
  </w:style>
  <w:style w:type="paragraph" w:styleId="NoSpacing">
    <w:name w:val="No Spacing"/>
    <w:uiPriority w:val="1"/>
    <w:qFormat/>
    <w:rsid w:val="005E3F87"/>
    <w:pPr>
      <w:spacing w:after="0" w:line="240" w:lineRule="auto"/>
    </w:pPr>
  </w:style>
  <w:style w:type="character" w:customStyle="1" w:styleId="Heading2Char">
    <w:name w:val="Heading 2 Char"/>
    <w:basedOn w:val="DefaultParagraphFont"/>
    <w:link w:val="Heading2"/>
    <w:uiPriority w:val="9"/>
    <w:rsid w:val="005E3F8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E3F87"/>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ED25D0"/>
    <w:rPr>
      <w:sz w:val="16"/>
      <w:szCs w:val="16"/>
    </w:rPr>
  </w:style>
  <w:style w:type="paragraph" w:styleId="CommentText">
    <w:name w:val="annotation text"/>
    <w:basedOn w:val="Normal"/>
    <w:link w:val="CommentTextChar"/>
    <w:uiPriority w:val="99"/>
    <w:semiHidden/>
    <w:unhideWhenUsed/>
    <w:rsid w:val="00ED25D0"/>
    <w:pPr>
      <w:spacing w:line="240" w:lineRule="auto"/>
    </w:pPr>
    <w:rPr>
      <w:sz w:val="20"/>
      <w:szCs w:val="20"/>
    </w:rPr>
  </w:style>
  <w:style w:type="character" w:customStyle="1" w:styleId="CommentTextChar">
    <w:name w:val="Comment Text Char"/>
    <w:basedOn w:val="DefaultParagraphFont"/>
    <w:link w:val="CommentText"/>
    <w:uiPriority w:val="99"/>
    <w:semiHidden/>
    <w:rsid w:val="00ED25D0"/>
    <w:rPr>
      <w:sz w:val="20"/>
      <w:szCs w:val="20"/>
    </w:rPr>
  </w:style>
  <w:style w:type="paragraph" w:styleId="CommentSubject">
    <w:name w:val="annotation subject"/>
    <w:basedOn w:val="CommentText"/>
    <w:next w:val="CommentText"/>
    <w:link w:val="CommentSubjectChar"/>
    <w:uiPriority w:val="99"/>
    <w:semiHidden/>
    <w:unhideWhenUsed/>
    <w:rsid w:val="00ED25D0"/>
    <w:rPr>
      <w:b/>
      <w:bCs/>
    </w:rPr>
  </w:style>
  <w:style w:type="character" w:customStyle="1" w:styleId="CommentSubjectChar">
    <w:name w:val="Comment Subject Char"/>
    <w:basedOn w:val="CommentTextChar"/>
    <w:link w:val="CommentSubject"/>
    <w:uiPriority w:val="99"/>
    <w:semiHidden/>
    <w:rsid w:val="00ED25D0"/>
    <w:rPr>
      <w:b/>
      <w:bCs/>
      <w:sz w:val="20"/>
      <w:szCs w:val="20"/>
    </w:rPr>
  </w:style>
  <w:style w:type="paragraph" w:styleId="BalloonText">
    <w:name w:val="Balloon Text"/>
    <w:basedOn w:val="Normal"/>
    <w:link w:val="BalloonTextChar"/>
    <w:uiPriority w:val="99"/>
    <w:semiHidden/>
    <w:unhideWhenUsed/>
    <w:rsid w:val="00ED25D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25D0"/>
    <w:rPr>
      <w:rFonts w:ascii="Times New Roman" w:hAnsi="Times New Roman" w:cs="Times New Roman"/>
      <w:sz w:val="18"/>
      <w:szCs w:val="18"/>
    </w:rPr>
  </w:style>
  <w:style w:type="paragraph" w:styleId="Revision">
    <w:name w:val="Revision"/>
    <w:hidden/>
    <w:uiPriority w:val="99"/>
    <w:semiHidden/>
    <w:rsid w:val="002036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890169">
      <w:bodyDiv w:val="1"/>
      <w:marLeft w:val="0"/>
      <w:marRight w:val="0"/>
      <w:marTop w:val="0"/>
      <w:marBottom w:val="0"/>
      <w:divBdr>
        <w:top w:val="none" w:sz="0" w:space="0" w:color="auto"/>
        <w:left w:val="none" w:sz="0" w:space="0" w:color="auto"/>
        <w:bottom w:val="none" w:sz="0" w:space="0" w:color="auto"/>
        <w:right w:val="none" w:sz="0" w:space="0" w:color="auto"/>
      </w:divBdr>
      <w:divsChild>
        <w:div w:id="1925647505">
          <w:marLeft w:val="0"/>
          <w:marRight w:val="0"/>
          <w:marTop w:val="0"/>
          <w:marBottom w:val="0"/>
          <w:divBdr>
            <w:top w:val="none" w:sz="0" w:space="0" w:color="auto"/>
            <w:left w:val="none" w:sz="0" w:space="0" w:color="auto"/>
            <w:bottom w:val="none" w:sz="0" w:space="0" w:color="auto"/>
            <w:right w:val="none" w:sz="0" w:space="0" w:color="auto"/>
          </w:divBdr>
          <w:divsChild>
            <w:div w:id="1304969874">
              <w:marLeft w:val="0"/>
              <w:marRight w:val="0"/>
              <w:marTop w:val="0"/>
              <w:marBottom w:val="0"/>
              <w:divBdr>
                <w:top w:val="none" w:sz="0" w:space="0" w:color="auto"/>
                <w:left w:val="none" w:sz="0" w:space="0" w:color="auto"/>
                <w:bottom w:val="none" w:sz="0" w:space="0" w:color="auto"/>
                <w:right w:val="none" w:sz="0" w:space="0" w:color="auto"/>
              </w:divBdr>
              <w:divsChild>
                <w:div w:id="1866210611">
                  <w:marLeft w:val="0"/>
                  <w:marRight w:val="0"/>
                  <w:marTop w:val="0"/>
                  <w:marBottom w:val="0"/>
                  <w:divBdr>
                    <w:top w:val="none" w:sz="0" w:space="0" w:color="auto"/>
                    <w:left w:val="none" w:sz="0" w:space="0" w:color="auto"/>
                    <w:bottom w:val="none" w:sz="0" w:space="0" w:color="auto"/>
                    <w:right w:val="none" w:sz="0" w:space="0" w:color="auto"/>
                  </w:divBdr>
                  <w:divsChild>
                    <w:div w:id="1609702555">
                      <w:marLeft w:val="0"/>
                      <w:marRight w:val="0"/>
                      <w:marTop w:val="0"/>
                      <w:marBottom w:val="0"/>
                      <w:divBdr>
                        <w:top w:val="none" w:sz="0" w:space="0" w:color="auto"/>
                        <w:left w:val="none" w:sz="0" w:space="0" w:color="auto"/>
                        <w:bottom w:val="none" w:sz="0" w:space="0" w:color="auto"/>
                        <w:right w:val="none" w:sz="0" w:space="0" w:color="auto"/>
                      </w:divBdr>
                      <w:divsChild>
                        <w:div w:id="601376041">
                          <w:marLeft w:val="0"/>
                          <w:marRight w:val="0"/>
                          <w:marTop w:val="0"/>
                          <w:marBottom w:val="0"/>
                          <w:divBdr>
                            <w:top w:val="none" w:sz="0" w:space="0" w:color="auto"/>
                            <w:left w:val="none" w:sz="0" w:space="0" w:color="auto"/>
                            <w:bottom w:val="none" w:sz="0" w:space="0" w:color="auto"/>
                            <w:right w:val="none" w:sz="0" w:space="0" w:color="auto"/>
                          </w:divBdr>
                          <w:divsChild>
                            <w:div w:id="1478764507">
                              <w:marLeft w:val="0"/>
                              <w:marRight w:val="0"/>
                              <w:marTop w:val="0"/>
                              <w:marBottom w:val="0"/>
                              <w:divBdr>
                                <w:top w:val="none" w:sz="0" w:space="0" w:color="auto"/>
                                <w:left w:val="none" w:sz="0" w:space="0" w:color="auto"/>
                                <w:bottom w:val="none" w:sz="0" w:space="0" w:color="auto"/>
                                <w:right w:val="none" w:sz="0" w:space="0" w:color="auto"/>
                              </w:divBdr>
                            </w:div>
                            <w:div w:id="369455060">
                              <w:marLeft w:val="0"/>
                              <w:marRight w:val="0"/>
                              <w:marTop w:val="0"/>
                              <w:marBottom w:val="0"/>
                              <w:divBdr>
                                <w:top w:val="none" w:sz="0" w:space="0" w:color="auto"/>
                                <w:left w:val="none" w:sz="0" w:space="0" w:color="auto"/>
                                <w:bottom w:val="none" w:sz="0" w:space="0" w:color="auto"/>
                                <w:right w:val="none" w:sz="0" w:space="0" w:color="auto"/>
                              </w:divBdr>
                            </w:div>
                            <w:div w:id="1056196323">
                              <w:marLeft w:val="0"/>
                              <w:marRight w:val="0"/>
                              <w:marTop w:val="0"/>
                              <w:marBottom w:val="0"/>
                              <w:divBdr>
                                <w:top w:val="none" w:sz="0" w:space="0" w:color="auto"/>
                                <w:left w:val="none" w:sz="0" w:space="0" w:color="auto"/>
                                <w:bottom w:val="none" w:sz="0" w:space="0" w:color="auto"/>
                                <w:right w:val="none" w:sz="0" w:space="0" w:color="auto"/>
                              </w:divBdr>
                            </w:div>
                            <w:div w:id="520052980">
                              <w:marLeft w:val="0"/>
                              <w:marRight w:val="0"/>
                              <w:marTop w:val="0"/>
                              <w:marBottom w:val="0"/>
                              <w:divBdr>
                                <w:top w:val="none" w:sz="0" w:space="0" w:color="auto"/>
                                <w:left w:val="none" w:sz="0" w:space="0" w:color="auto"/>
                                <w:bottom w:val="none" w:sz="0" w:space="0" w:color="auto"/>
                                <w:right w:val="none" w:sz="0" w:space="0" w:color="auto"/>
                              </w:divBdr>
                            </w:div>
                            <w:div w:id="2297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44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1093</Words>
  <Characters>6049</Characters>
  <Application>Microsoft Office Word</Application>
  <DocSecurity>0</DocSecurity>
  <Lines>147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Airstream</dc:creator>
  <cp:lastModifiedBy>Sahana Melkris</cp:lastModifiedBy>
  <cp:revision>9</cp:revision>
  <dcterms:created xsi:type="dcterms:W3CDTF">2020-06-11T06:08:00Z</dcterms:created>
  <dcterms:modified xsi:type="dcterms:W3CDTF">2020-06-11T06:54:00Z</dcterms:modified>
</cp:coreProperties>
</file>