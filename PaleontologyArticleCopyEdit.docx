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15ADE" w14:textId="276A6A0D" w:rsidR="0036215D" w:rsidRPr="000D4F1E" w:rsidRDefault="004067CB" w:rsidP="00774ADA">
      <w:pPr>
        <w:spacing w:before="100" w:beforeAutospacing="1" w:after="100" w:afterAutospacing="1" w:line="240" w:lineRule="auto"/>
        <w:contextualSpacing/>
        <w:jc w:val="center"/>
        <w:outlineLvl w:val="1"/>
        <w:rPr>
          <w:ins w:id="0" w:author="Sahana Melkris" w:date="2020-06-16T19:38:00Z"/>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How Ankylosaurus </w:t>
      </w:r>
      <w:proofErr w:type="gramStart"/>
      <w:r>
        <w:rPr>
          <w:rFonts w:ascii="Times New Roman" w:eastAsia="Times New Roman" w:hAnsi="Times New Roman" w:cs="Times New Roman"/>
          <w:b/>
          <w:bCs/>
          <w:sz w:val="28"/>
          <w:szCs w:val="28"/>
        </w:rPr>
        <w:t>was discovered</w:t>
      </w:r>
      <w:proofErr w:type="gramEnd"/>
      <w:r>
        <w:rPr>
          <w:rFonts w:ascii="Times New Roman" w:eastAsia="Times New Roman" w:hAnsi="Times New Roman" w:cs="Times New Roman"/>
          <w:b/>
          <w:bCs/>
          <w:sz w:val="28"/>
          <w:szCs w:val="28"/>
        </w:rPr>
        <w:t xml:space="preserve"> and classified</w:t>
      </w:r>
    </w:p>
    <w:p w14:paraId="325C5866" w14:textId="77777777" w:rsidR="000D4F1E" w:rsidRPr="000D4F1E" w:rsidRDefault="000D4F1E">
      <w:pPr>
        <w:spacing w:before="100" w:beforeAutospacing="1" w:after="100" w:afterAutospacing="1" w:line="240" w:lineRule="auto"/>
        <w:contextualSpacing/>
        <w:jc w:val="center"/>
        <w:outlineLvl w:val="1"/>
        <w:rPr>
          <w:ins w:id="1" w:author="Sahana Melkris" w:date="2020-06-16T19:28:00Z"/>
          <w:rFonts w:ascii="Times New Roman" w:eastAsia="Times New Roman" w:hAnsi="Times New Roman" w:cs="Times New Roman"/>
          <w:b/>
          <w:bCs/>
          <w:sz w:val="28"/>
          <w:szCs w:val="28"/>
          <w:rPrChange w:id="2" w:author="Sahana Melkris" w:date="2020-06-16T19:39:00Z">
            <w:rPr>
              <w:ins w:id="3" w:author="Sahana Melkris" w:date="2020-06-16T19:28:00Z"/>
              <w:rFonts w:ascii="Times New Roman" w:eastAsia="Times New Roman" w:hAnsi="Times New Roman" w:cs="Times New Roman"/>
              <w:b/>
              <w:bCs/>
            </w:rPr>
          </w:rPrChange>
        </w:rPr>
        <w:pPrChange w:id="4" w:author="Sahana Melkris" w:date="2020-06-16T19:35:00Z">
          <w:pPr>
            <w:spacing w:before="100" w:beforeAutospacing="1" w:after="100" w:afterAutospacing="1" w:line="240" w:lineRule="auto"/>
            <w:outlineLvl w:val="1"/>
          </w:pPr>
        </w:pPrChange>
      </w:pPr>
    </w:p>
    <w:p w14:paraId="3DD9B564" w14:textId="6AB1BF4C" w:rsidR="00D81A2C" w:rsidRPr="000D4F1E" w:rsidRDefault="00FB33E6" w:rsidP="00774ADA">
      <w:pPr>
        <w:spacing w:before="100" w:beforeAutospacing="1" w:after="100" w:afterAutospacing="1" w:line="240" w:lineRule="auto"/>
        <w:contextualSpacing/>
        <w:outlineLvl w:val="1"/>
        <w:rPr>
          <w:ins w:id="5" w:author="Sahana Melkris" w:date="2020-06-16T14:34:00Z"/>
          <w:rFonts w:ascii="Times New Roman" w:eastAsia="Times New Roman" w:hAnsi="Times New Roman" w:cs="Times New Roman"/>
          <w:b/>
          <w:bCs/>
          <w:sz w:val="24"/>
          <w:szCs w:val="24"/>
          <w:u w:val="single"/>
          <w:rPrChange w:id="6" w:author="Sahana Melkris" w:date="2020-06-16T19:39:00Z">
            <w:rPr>
              <w:ins w:id="7" w:author="Sahana Melkris" w:date="2020-06-16T14:34:00Z"/>
              <w:rFonts w:ascii="Times New Roman" w:eastAsia="Times New Roman" w:hAnsi="Times New Roman" w:cs="Times New Roman"/>
              <w:b/>
              <w:bCs/>
            </w:rPr>
          </w:rPrChange>
        </w:rPr>
      </w:pPr>
      <w:ins w:id="8" w:author="Sahana Melkris" w:date="2020-06-17T23:04:00Z">
        <w:r>
          <w:rPr>
            <w:rFonts w:ascii="Times New Roman" w:eastAsia="Times New Roman" w:hAnsi="Times New Roman" w:cs="Times New Roman"/>
            <w:b/>
            <w:bCs/>
            <w:sz w:val="24"/>
            <w:szCs w:val="24"/>
            <w:u w:val="single"/>
          </w:rPr>
          <w:t>Introduction</w:t>
        </w:r>
      </w:ins>
      <w:ins w:id="9" w:author="Sahana Melkris" w:date="2020-06-16T19:36:00Z">
        <w:r w:rsidR="00774ADA" w:rsidRPr="000D4F1E">
          <w:rPr>
            <w:rFonts w:ascii="Times New Roman" w:eastAsia="Times New Roman" w:hAnsi="Times New Roman" w:cs="Times New Roman"/>
            <w:b/>
            <w:bCs/>
            <w:sz w:val="24"/>
            <w:szCs w:val="24"/>
            <w:u w:val="single"/>
            <w:rPrChange w:id="10" w:author="Sahana Melkris" w:date="2020-06-16T19:39:00Z">
              <w:rPr>
                <w:rFonts w:ascii="Times New Roman" w:eastAsia="Times New Roman" w:hAnsi="Times New Roman" w:cs="Times New Roman"/>
                <w:b/>
                <w:bCs/>
                <w:sz w:val="24"/>
                <w:szCs w:val="24"/>
              </w:rPr>
            </w:rPrChange>
          </w:rPr>
          <w:t>:</w:t>
        </w:r>
      </w:ins>
    </w:p>
    <w:p w14:paraId="17C80404" w14:textId="1D616E85" w:rsidR="00564D40" w:rsidRPr="004172C2" w:rsidDel="00D81A2C" w:rsidRDefault="00564D40">
      <w:pPr>
        <w:pStyle w:val="Heading1"/>
        <w:spacing w:line="240" w:lineRule="auto"/>
        <w:contextualSpacing/>
        <w:rPr>
          <w:del w:id="11" w:author="Sahana Melkris" w:date="2020-06-16T14:34:00Z"/>
          <w:rFonts w:ascii="Times New Roman" w:hAnsi="Times New Roman" w:cs="Times New Roman"/>
          <w:sz w:val="22"/>
          <w:szCs w:val="22"/>
          <w:lang w:val="en"/>
          <w:rPrChange w:id="12" w:author="Sahana Melkris" w:date="2020-06-16T19:58:00Z">
            <w:rPr>
              <w:del w:id="13" w:author="Sahana Melkris" w:date="2020-06-16T14:34:00Z"/>
              <w:rFonts w:ascii="Times New Roman" w:hAnsi="Times New Roman" w:cs="Times New Roman"/>
              <w:lang w:val="en"/>
            </w:rPr>
          </w:rPrChange>
        </w:rPr>
        <w:pPrChange w:id="14" w:author="Sahana Melkris" w:date="2020-06-16T19:35:00Z">
          <w:pPr>
            <w:pStyle w:val="Heading1"/>
          </w:pPr>
        </w:pPrChange>
      </w:pPr>
      <w:del w:id="15" w:author="Sahana Melkris" w:date="2020-06-16T14:34:00Z">
        <w:r w:rsidRPr="004172C2" w:rsidDel="00D81A2C">
          <w:rPr>
            <w:rFonts w:ascii="Times New Roman" w:hAnsi="Times New Roman" w:cs="Times New Roman"/>
            <w:sz w:val="22"/>
            <w:szCs w:val="22"/>
            <w:lang w:val="en"/>
            <w:rPrChange w:id="16" w:author="Sahana Melkris" w:date="2020-06-16T19:58:00Z">
              <w:rPr>
                <w:rFonts w:ascii="Times New Roman" w:hAnsi="Times New Roman" w:cs="Times New Roman"/>
                <w:i/>
                <w:iCs/>
                <w:lang w:val="en"/>
              </w:rPr>
            </w:rPrChange>
          </w:rPr>
          <w:delText>Ankylosaurus</w:delText>
        </w:r>
      </w:del>
    </w:p>
    <w:p w14:paraId="6F4EBBFB" w14:textId="1A866357" w:rsidR="00564D40" w:rsidRPr="004172C2" w:rsidDel="009B6CCE" w:rsidRDefault="00564D40">
      <w:pPr>
        <w:spacing w:line="240" w:lineRule="auto"/>
        <w:contextualSpacing/>
        <w:rPr>
          <w:moveFrom w:id="17" w:author="Sahana Melkris" w:date="2020-06-15T21:53:00Z"/>
          <w:rFonts w:ascii="Times New Roman" w:hAnsi="Times New Roman" w:cs="Times New Roman"/>
        </w:rPr>
        <w:pPrChange w:id="18" w:author="Sahana Melkris" w:date="2020-06-16T19:35:00Z">
          <w:pPr/>
        </w:pPrChange>
      </w:pPr>
      <w:moveFromRangeStart w:id="19" w:author="Sahana Melkris" w:date="2020-06-15T21:53:00Z" w:name="move43150408"/>
      <w:moveFrom w:id="20" w:author="Sahana Melkris" w:date="2020-06-15T21:53:00Z">
        <w:r w:rsidRPr="004172C2" w:rsidDel="009B6CCE">
          <w:rPr>
            <w:rFonts w:ascii="Times New Roman" w:hAnsi="Times New Roman" w:cs="Times New Roman"/>
          </w:rPr>
          <w:t>From Wikipedia, the free encyclopedia, accessed 08/16/2015</w:t>
        </w:r>
      </w:moveFrom>
    </w:p>
    <w:p w14:paraId="3A8E84AB" w14:textId="2EE9C618" w:rsidR="00564D40" w:rsidRPr="004172C2" w:rsidDel="004C7755" w:rsidRDefault="00564D40" w:rsidP="00774ADA">
      <w:pPr>
        <w:pStyle w:val="NormalWeb"/>
        <w:contextualSpacing/>
        <w:rPr>
          <w:del w:id="21" w:author="Sahana Melkris" w:date="2020-06-16T20:06:00Z"/>
          <w:moveFrom w:id="22" w:author="Sahana Melkris" w:date="2020-06-15T21:53:00Z"/>
          <w:sz w:val="22"/>
          <w:szCs w:val="22"/>
          <w:rPrChange w:id="23" w:author="Sahana Melkris" w:date="2020-06-16T19:58:00Z">
            <w:rPr>
              <w:del w:id="24" w:author="Sahana Melkris" w:date="2020-06-16T20:06:00Z"/>
              <w:moveFrom w:id="25" w:author="Sahana Melkris" w:date="2020-06-15T21:53:00Z"/>
              <w:bCs/>
              <w:iCs/>
            </w:rPr>
          </w:rPrChange>
        </w:rPr>
      </w:pPr>
      <w:moveFrom w:id="26" w:author="Sahana Melkris" w:date="2020-06-15T21:53:00Z">
        <w:r w:rsidRPr="004172C2" w:rsidDel="009B6CCE">
          <w:rPr>
            <w:sz w:val="22"/>
            <w:szCs w:val="22"/>
            <w:rPrChange w:id="27" w:author="Sahana Melkris" w:date="2020-06-16T19:58:00Z">
              <w:rPr>
                <w:bCs/>
                <w:iCs/>
              </w:rPr>
            </w:rPrChange>
          </w:rPr>
          <w:t>https://en.wikipedia.org/wiki/Ankylosaurus</w:t>
        </w:r>
      </w:moveFrom>
    </w:p>
    <w:moveFromRangeEnd w:id="19"/>
    <w:p w14:paraId="088470F6" w14:textId="477326D5" w:rsidR="00564D40" w:rsidRPr="000D4F1E" w:rsidDel="00051B6B" w:rsidRDefault="00564D40" w:rsidP="00774ADA">
      <w:pPr>
        <w:pStyle w:val="NormalWeb"/>
        <w:contextualSpacing/>
        <w:rPr>
          <w:del w:id="28" w:author="Sahana Melkris" w:date="2020-06-15T22:43:00Z"/>
          <w:sz w:val="22"/>
          <w:szCs w:val="22"/>
          <w:rPrChange w:id="29" w:author="Sahana Melkris" w:date="2020-06-16T19:39:00Z">
            <w:rPr>
              <w:del w:id="30" w:author="Sahana Melkris" w:date="2020-06-15T22:43:00Z"/>
            </w:rPr>
          </w:rPrChange>
        </w:rPr>
      </w:pPr>
      <w:r w:rsidRPr="000D4F1E">
        <w:rPr>
          <w:b/>
          <w:bCs/>
          <w:i/>
          <w:iCs/>
          <w:sz w:val="22"/>
          <w:szCs w:val="22"/>
          <w:rPrChange w:id="31" w:author="Sahana Melkris" w:date="2020-06-16T19:39:00Z">
            <w:rPr>
              <w:b/>
              <w:bCs/>
              <w:i/>
              <w:iCs/>
            </w:rPr>
          </w:rPrChange>
        </w:rPr>
        <w:t>Ankylosaurus</w:t>
      </w:r>
      <w:r w:rsidRPr="000D4F1E">
        <w:rPr>
          <w:sz w:val="22"/>
          <w:szCs w:val="22"/>
          <w:rPrChange w:id="32" w:author="Sahana Melkris" w:date="2020-06-16T19:39:00Z">
            <w:rPr/>
          </w:rPrChange>
        </w:rPr>
        <w:t xml:space="preserve"> is a genus of </w:t>
      </w:r>
      <w:ins w:id="33" w:author="Sahana Melkris" w:date="2020-06-15T23:19:00Z">
        <w:r w:rsidR="00D2482E" w:rsidRPr="000D4F1E">
          <w:rPr>
            <w:sz w:val="22"/>
            <w:szCs w:val="22"/>
            <w:rPrChange w:id="34" w:author="Sahana Melkris" w:date="2020-06-16T19:39:00Z">
              <w:rPr/>
            </w:rPrChange>
          </w:rPr>
          <w:t xml:space="preserve">the </w:t>
        </w:r>
      </w:ins>
      <w:del w:id="35" w:author="Sahana Melkris" w:date="2020-06-15T23:19:00Z">
        <w:r w:rsidRPr="000D4F1E" w:rsidDel="00D2482E">
          <w:rPr>
            <w:sz w:val="22"/>
            <w:szCs w:val="22"/>
            <w:rPrChange w:id="36" w:author="Sahana Melkris" w:date="2020-06-16T19:39:00Z">
              <w:rPr/>
            </w:rPrChange>
          </w:rPr>
          <w:delText xml:space="preserve">thyreophoran </w:delText>
        </w:r>
      </w:del>
      <w:ins w:id="37" w:author="Sahana Melkris" w:date="2020-06-15T23:19:00Z">
        <w:r w:rsidR="00D2482E" w:rsidRPr="000D4F1E">
          <w:rPr>
            <w:i/>
            <w:iCs/>
            <w:sz w:val="22"/>
            <w:szCs w:val="22"/>
            <w:rPrChange w:id="38" w:author="Sahana Melkris" w:date="2020-06-16T19:39:00Z">
              <w:rPr/>
            </w:rPrChange>
          </w:rPr>
          <w:t>Thyreophoran</w:t>
        </w:r>
        <w:r w:rsidR="00D2482E" w:rsidRPr="000D4F1E">
          <w:rPr>
            <w:sz w:val="22"/>
            <w:szCs w:val="22"/>
            <w:rPrChange w:id="39" w:author="Sahana Melkris" w:date="2020-06-16T19:39:00Z">
              <w:rPr/>
            </w:rPrChange>
          </w:rPr>
          <w:t xml:space="preserve"> </w:t>
        </w:r>
      </w:ins>
      <w:r w:rsidRPr="000D4F1E">
        <w:rPr>
          <w:sz w:val="22"/>
          <w:szCs w:val="22"/>
          <w:rPrChange w:id="40" w:author="Sahana Melkris" w:date="2020-06-16T19:39:00Z">
            <w:rPr/>
          </w:rPrChange>
        </w:rPr>
        <w:t xml:space="preserve">dinosaur. </w:t>
      </w:r>
      <w:ins w:id="41" w:author="Sahana Melkris" w:date="2020-06-15T22:35:00Z">
        <w:r w:rsidR="00C64176" w:rsidRPr="000D4F1E">
          <w:rPr>
            <w:sz w:val="22"/>
            <w:szCs w:val="22"/>
            <w:rPrChange w:id="42" w:author="Sahana Melkris" w:date="2020-06-16T19:39:00Z">
              <w:rPr/>
            </w:rPrChange>
          </w:rPr>
          <w:t>Scientists found f</w:t>
        </w:r>
      </w:ins>
      <w:del w:id="43" w:author="Sahana Melkris" w:date="2020-06-15T22:35:00Z">
        <w:r w:rsidRPr="000D4F1E" w:rsidDel="00C64176">
          <w:rPr>
            <w:sz w:val="22"/>
            <w:szCs w:val="22"/>
            <w:rPrChange w:id="44" w:author="Sahana Melkris" w:date="2020-06-16T19:39:00Z">
              <w:rPr/>
            </w:rPrChange>
          </w:rPr>
          <w:delText>F</w:delText>
        </w:r>
      </w:del>
      <w:r w:rsidRPr="000D4F1E">
        <w:rPr>
          <w:sz w:val="22"/>
          <w:szCs w:val="22"/>
          <w:rPrChange w:id="45" w:author="Sahana Melkris" w:date="2020-06-16T19:39:00Z">
            <w:rPr/>
          </w:rPrChange>
        </w:rPr>
        <w:t xml:space="preserve">ossils of </w:t>
      </w:r>
      <w:r w:rsidRPr="000D4F1E">
        <w:rPr>
          <w:i/>
          <w:iCs/>
          <w:sz w:val="22"/>
          <w:szCs w:val="22"/>
          <w:rPrChange w:id="46" w:author="Sahana Melkris" w:date="2020-06-16T19:39:00Z">
            <w:rPr>
              <w:i/>
              <w:iCs/>
            </w:rPr>
          </w:rPrChange>
        </w:rPr>
        <w:t>Ankylosaur</w:t>
      </w:r>
      <w:r w:rsidRPr="004C7755">
        <w:rPr>
          <w:i/>
          <w:iCs/>
        </w:rPr>
        <w:t>us</w:t>
      </w:r>
      <w:r w:rsidRPr="000D4F1E">
        <w:rPr>
          <w:sz w:val="22"/>
          <w:szCs w:val="22"/>
          <w:rPrChange w:id="47" w:author="Sahana Melkris" w:date="2020-06-16T19:39:00Z">
            <w:rPr/>
          </w:rPrChange>
        </w:rPr>
        <w:t xml:space="preserve"> </w:t>
      </w:r>
      <w:del w:id="48" w:author="Sahana Melkris" w:date="2020-06-15T22:35:00Z">
        <w:r w:rsidRPr="000D4F1E" w:rsidDel="00C64176">
          <w:rPr>
            <w:sz w:val="22"/>
            <w:szCs w:val="22"/>
            <w:rPrChange w:id="49" w:author="Sahana Melkris" w:date="2020-06-16T19:39:00Z">
              <w:rPr/>
            </w:rPrChange>
          </w:rPr>
          <w:delText>have been found</w:delText>
        </w:r>
      </w:del>
      <w:r w:rsidRPr="000D4F1E">
        <w:rPr>
          <w:sz w:val="22"/>
          <w:szCs w:val="22"/>
          <w:rPrChange w:id="50" w:author="Sahana Melkris" w:date="2020-06-16T19:39:00Z">
            <w:rPr/>
          </w:rPrChange>
        </w:rPr>
        <w:t xml:space="preserve"> </w:t>
      </w:r>
      <w:ins w:id="51" w:author="Sahana Melkris" w:date="2020-06-15T22:05:00Z">
        <w:r w:rsidR="00A8333F" w:rsidRPr="000D4F1E">
          <w:rPr>
            <w:sz w:val="22"/>
            <w:szCs w:val="22"/>
            <w:rPrChange w:id="52" w:author="Sahana Melkris" w:date="2020-06-16T19:39:00Z">
              <w:rPr/>
            </w:rPrChange>
          </w:rPr>
          <w:t xml:space="preserve">between </w:t>
        </w:r>
      </w:ins>
      <w:ins w:id="53" w:author="Sahana Melkris" w:date="2020-06-16T19:30:00Z">
        <w:r w:rsidR="00D51862" w:rsidRPr="000D4F1E">
          <w:rPr>
            <w:sz w:val="22"/>
            <w:szCs w:val="22"/>
          </w:rPr>
          <w:t xml:space="preserve">66-68 </w:t>
        </w:r>
      </w:ins>
      <w:ins w:id="54" w:author="Sahana Melkris" w:date="2020-06-15T22:05:00Z">
        <w:r w:rsidR="00A8333F" w:rsidRPr="000D4F1E">
          <w:rPr>
            <w:sz w:val="22"/>
            <w:szCs w:val="22"/>
            <w:rPrChange w:id="55" w:author="Sahana Melkris" w:date="2020-06-16T19:39:00Z">
              <w:rPr/>
            </w:rPrChange>
          </w:rPr>
          <w:t xml:space="preserve">million years ago </w:t>
        </w:r>
      </w:ins>
      <w:r w:rsidRPr="000D4F1E">
        <w:rPr>
          <w:sz w:val="22"/>
          <w:szCs w:val="22"/>
          <w:rPrChange w:id="56" w:author="Sahana Melkris" w:date="2020-06-16T19:39:00Z">
            <w:rPr/>
          </w:rPrChange>
        </w:rPr>
        <w:t xml:space="preserve">in geologic formations </w:t>
      </w:r>
      <w:ins w:id="57" w:author="Sahana Melkris" w:date="2020-06-15T22:02:00Z">
        <w:r w:rsidR="00A8333F" w:rsidRPr="000D4F1E">
          <w:rPr>
            <w:sz w:val="22"/>
            <w:szCs w:val="22"/>
            <w:rPrChange w:id="58" w:author="Sahana Melkris" w:date="2020-06-16T19:39:00Z">
              <w:rPr/>
            </w:rPrChange>
          </w:rPr>
          <w:t>in western North America</w:t>
        </w:r>
      </w:ins>
      <w:ins w:id="59" w:author="Sahana Melkris" w:date="2020-06-15T22:06:00Z">
        <w:r w:rsidR="00A8333F" w:rsidRPr="000D4F1E">
          <w:rPr>
            <w:sz w:val="22"/>
            <w:szCs w:val="22"/>
            <w:rPrChange w:id="60" w:author="Sahana Melkris" w:date="2020-06-16T19:39:00Z">
              <w:rPr/>
            </w:rPrChange>
          </w:rPr>
          <w:t xml:space="preserve">. This </w:t>
        </w:r>
      </w:ins>
      <w:del w:id="61" w:author="Sahana Melkris" w:date="2020-06-15T22:06:00Z">
        <w:r w:rsidRPr="000D4F1E" w:rsidDel="00A8333F">
          <w:rPr>
            <w:sz w:val="22"/>
            <w:szCs w:val="22"/>
            <w:rPrChange w:id="62" w:author="Sahana Melkris" w:date="2020-06-16T19:39:00Z">
              <w:rPr/>
            </w:rPrChange>
          </w:rPr>
          <w:delText xml:space="preserve">dating </w:delText>
        </w:r>
      </w:del>
      <w:ins w:id="63" w:author="Sahana Melkris" w:date="2020-06-15T22:06:00Z">
        <w:r w:rsidR="00A8333F" w:rsidRPr="000D4F1E">
          <w:rPr>
            <w:sz w:val="22"/>
            <w:szCs w:val="22"/>
            <w:rPrChange w:id="64" w:author="Sahana Melkris" w:date="2020-06-16T19:39:00Z">
              <w:rPr/>
            </w:rPrChange>
          </w:rPr>
          <w:t xml:space="preserve">dates </w:t>
        </w:r>
      </w:ins>
      <w:r w:rsidRPr="000D4F1E">
        <w:rPr>
          <w:sz w:val="22"/>
          <w:szCs w:val="22"/>
          <w:rPrChange w:id="65" w:author="Sahana Melkris" w:date="2020-06-16T19:39:00Z">
            <w:rPr/>
          </w:rPrChange>
        </w:rPr>
        <w:t>to the very end of the Cretaceous Period,</w:t>
      </w:r>
      <w:del w:id="66" w:author="Sahana Melkris" w:date="2020-06-15T22:05:00Z">
        <w:r w:rsidRPr="000D4F1E" w:rsidDel="00A8333F">
          <w:rPr>
            <w:sz w:val="22"/>
            <w:szCs w:val="22"/>
            <w:rPrChange w:id="67" w:author="Sahana Melkris" w:date="2020-06-16T19:39:00Z">
              <w:rPr/>
            </w:rPrChange>
          </w:rPr>
          <w:delText>between about 68–66 million years ago</w:delText>
        </w:r>
      </w:del>
      <w:del w:id="68" w:author="Sahana Melkris" w:date="2020-06-16T19:59:00Z">
        <w:r w:rsidRPr="000D4F1E" w:rsidDel="004C7755">
          <w:rPr>
            <w:sz w:val="22"/>
            <w:szCs w:val="22"/>
            <w:rPrChange w:id="69" w:author="Sahana Melkris" w:date="2020-06-16T19:39:00Z">
              <w:rPr/>
            </w:rPrChange>
          </w:rPr>
          <w:delText>,</w:delText>
        </w:r>
      </w:del>
      <w:r w:rsidRPr="000D4F1E">
        <w:rPr>
          <w:sz w:val="22"/>
          <w:szCs w:val="22"/>
          <w:rPrChange w:id="70" w:author="Sahana Melkris" w:date="2020-06-16T19:39:00Z">
            <w:rPr/>
          </w:rPrChange>
        </w:rPr>
        <w:t xml:space="preserve"> </w:t>
      </w:r>
      <w:del w:id="71" w:author="Sahana Melkris" w:date="2020-06-15T22:02:00Z">
        <w:r w:rsidRPr="000D4F1E" w:rsidDel="00A8333F">
          <w:rPr>
            <w:sz w:val="22"/>
            <w:szCs w:val="22"/>
            <w:rPrChange w:id="72" w:author="Sahana Melkris" w:date="2020-06-16T19:39:00Z">
              <w:rPr/>
            </w:rPrChange>
          </w:rPr>
          <w:delText>in western North Americ</w:delText>
        </w:r>
      </w:del>
      <w:r w:rsidRPr="000D4F1E">
        <w:rPr>
          <w:sz w:val="22"/>
          <w:szCs w:val="22"/>
          <w:rPrChange w:id="73" w:author="Sahana Melkris" w:date="2020-06-16T19:39:00Z">
            <w:rPr/>
          </w:rPrChange>
        </w:rPr>
        <w:t xml:space="preserve">making it among the last of the non-avian dinosaurs. </w:t>
      </w:r>
      <w:del w:id="74" w:author="Sahana Melkris" w:date="2020-06-15T22:36:00Z">
        <w:r w:rsidRPr="000D4F1E" w:rsidDel="00C64176">
          <w:rPr>
            <w:sz w:val="22"/>
            <w:szCs w:val="22"/>
            <w:rPrChange w:id="75" w:author="Sahana Melkris" w:date="2020-06-16T19:39:00Z">
              <w:rPr/>
            </w:rPrChange>
          </w:rPr>
          <w:delText>It was named by Barnum Brown</w:delText>
        </w:r>
      </w:del>
      <w:ins w:id="76" w:author="Sahana Melkris" w:date="2020-06-15T22:36:00Z">
        <w:r w:rsidR="00C64176" w:rsidRPr="000D4F1E">
          <w:rPr>
            <w:sz w:val="22"/>
            <w:szCs w:val="22"/>
            <w:rPrChange w:id="77" w:author="Sahana Melkris" w:date="2020-06-16T19:39:00Z">
              <w:rPr/>
            </w:rPrChange>
          </w:rPr>
          <w:t xml:space="preserve">Barnum Brown named </w:t>
        </w:r>
      </w:ins>
      <w:ins w:id="78" w:author="Sahana Melkris" w:date="2020-06-16T22:58:00Z">
        <w:r w:rsidR="00514F1F">
          <w:rPr>
            <w:sz w:val="22"/>
            <w:szCs w:val="22"/>
          </w:rPr>
          <w:t xml:space="preserve">the genus </w:t>
        </w:r>
      </w:ins>
      <w:ins w:id="79" w:author="Sahana Melkris" w:date="2020-06-15T22:36:00Z">
        <w:r w:rsidR="00C64176" w:rsidRPr="00202753">
          <w:rPr>
            <w:i/>
            <w:iCs/>
            <w:sz w:val="22"/>
            <w:szCs w:val="22"/>
            <w:rPrChange w:id="80" w:author="Sahana Melkris" w:date="2020-06-16T23:02:00Z">
              <w:rPr/>
            </w:rPrChange>
          </w:rPr>
          <w:t>Ankylosaurus</w:t>
        </w:r>
      </w:ins>
      <w:r w:rsidRPr="000D4F1E">
        <w:rPr>
          <w:sz w:val="22"/>
          <w:szCs w:val="22"/>
          <w:rPrChange w:id="81" w:author="Sahana Melkris" w:date="2020-06-16T19:39:00Z">
            <w:rPr/>
          </w:rPrChange>
        </w:rPr>
        <w:t xml:space="preserve"> in 1908</w:t>
      </w:r>
      <w:r w:rsidR="005645C2">
        <w:rPr>
          <w:sz w:val="22"/>
          <w:szCs w:val="22"/>
        </w:rPr>
        <w:t>,</w:t>
      </w:r>
      <w:del w:id="82" w:author="Sahana Melkris" w:date="2020-06-16T23:03:00Z">
        <w:r w:rsidRPr="000D4F1E" w:rsidDel="00202753">
          <w:rPr>
            <w:sz w:val="22"/>
            <w:szCs w:val="22"/>
            <w:rPrChange w:id="83" w:author="Sahana Melkris" w:date="2020-06-16T19:39:00Z">
              <w:rPr/>
            </w:rPrChange>
          </w:rPr>
          <w:delText>,</w:delText>
        </w:r>
      </w:del>
      <w:r w:rsidRPr="000D4F1E">
        <w:rPr>
          <w:sz w:val="22"/>
          <w:szCs w:val="22"/>
          <w:rPrChange w:id="84" w:author="Sahana Melkris" w:date="2020-06-16T19:39:00Z">
            <w:rPr/>
          </w:rPrChange>
        </w:rPr>
        <w:t xml:space="preserve"> and</w:t>
      </w:r>
      <w:ins w:id="85" w:author="Sahana Melkris" w:date="2020-06-15T22:37:00Z">
        <w:r w:rsidR="00C64176" w:rsidRPr="000D4F1E">
          <w:rPr>
            <w:sz w:val="22"/>
            <w:szCs w:val="22"/>
            <w:rPrChange w:id="86" w:author="Sahana Melkris" w:date="2020-06-16T19:39:00Z">
              <w:rPr/>
            </w:rPrChange>
          </w:rPr>
          <w:t xml:space="preserve"> </w:t>
        </w:r>
      </w:ins>
      <w:r w:rsidRPr="000D4F1E">
        <w:rPr>
          <w:sz w:val="22"/>
          <w:szCs w:val="22"/>
          <w:rPrChange w:id="87" w:author="Sahana Melkris" w:date="2020-06-16T19:39:00Z">
            <w:rPr/>
          </w:rPrChange>
        </w:rPr>
        <w:t xml:space="preserve">the only species classified </w:t>
      </w:r>
      <w:ins w:id="88" w:author="Sahana Melkris" w:date="2020-06-16T22:58:00Z">
        <w:r w:rsidR="00514F1F">
          <w:rPr>
            <w:sz w:val="22"/>
            <w:szCs w:val="22"/>
          </w:rPr>
          <w:t>under</w:t>
        </w:r>
      </w:ins>
      <w:del w:id="89" w:author="Sahana Melkris" w:date="2020-06-16T22:58:00Z">
        <w:r w:rsidRPr="000D4F1E" w:rsidDel="00514F1F">
          <w:rPr>
            <w:sz w:val="22"/>
            <w:szCs w:val="22"/>
            <w:rPrChange w:id="90" w:author="Sahana Melkris" w:date="2020-06-16T19:39:00Z">
              <w:rPr/>
            </w:rPrChange>
          </w:rPr>
          <w:delText>in</w:delText>
        </w:r>
      </w:del>
      <w:r w:rsidRPr="000D4F1E">
        <w:rPr>
          <w:sz w:val="22"/>
          <w:szCs w:val="22"/>
          <w:rPrChange w:id="91" w:author="Sahana Melkris" w:date="2020-06-16T19:39:00Z">
            <w:rPr/>
          </w:rPrChange>
        </w:rPr>
        <w:t xml:space="preserve"> the genus is </w:t>
      </w:r>
      <w:del w:id="92" w:author="Sahana Melkris" w:date="2020-06-17T15:36:00Z">
        <w:r w:rsidRPr="00257EB2" w:rsidDel="002679F8">
          <w:rPr>
            <w:b/>
            <w:bCs/>
            <w:i/>
            <w:iCs/>
          </w:rPr>
          <w:delText>A. magniventris</w:delText>
        </w:r>
      </w:del>
      <w:ins w:id="93" w:author="Sahana Melkris" w:date="2020-06-17T15:36:00Z">
        <w:r w:rsidR="002679F8">
          <w:rPr>
            <w:b/>
            <w:bCs/>
            <w:i/>
            <w:iCs/>
          </w:rPr>
          <w:t xml:space="preserve">Ankylosaurus </w:t>
        </w:r>
      </w:ins>
      <w:proofErr w:type="spellStart"/>
      <w:ins w:id="94" w:author="Sahana Melkris" w:date="2020-06-17T15:37:00Z">
        <w:r w:rsidR="002679F8">
          <w:rPr>
            <w:b/>
            <w:bCs/>
            <w:i/>
            <w:iCs/>
          </w:rPr>
          <w:t>magniventris</w:t>
        </w:r>
      </w:ins>
      <w:proofErr w:type="spellEnd"/>
      <w:ins w:id="95" w:author="Sahana Melkris" w:date="2020-06-17T15:38:00Z">
        <w:r w:rsidR="00C8005E">
          <w:rPr>
            <w:b/>
            <w:bCs/>
            <w:i/>
            <w:iCs/>
          </w:rPr>
          <w:t xml:space="preserve"> (A. </w:t>
        </w:r>
        <w:proofErr w:type="spellStart"/>
        <w:r w:rsidR="00C8005E">
          <w:rPr>
            <w:b/>
            <w:bCs/>
            <w:i/>
            <w:iCs/>
          </w:rPr>
          <w:t>magniventris</w:t>
        </w:r>
        <w:proofErr w:type="spellEnd"/>
        <w:r w:rsidR="00C8005E">
          <w:rPr>
            <w:b/>
            <w:bCs/>
            <w:i/>
            <w:iCs/>
          </w:rPr>
          <w:t>)</w:t>
        </w:r>
      </w:ins>
      <w:r w:rsidRPr="000D4F1E">
        <w:rPr>
          <w:sz w:val="22"/>
          <w:szCs w:val="22"/>
          <w:rPrChange w:id="96" w:author="Sahana Melkris" w:date="2020-06-16T19:39:00Z">
            <w:rPr/>
          </w:rPrChange>
        </w:rPr>
        <w:t xml:space="preserve">. </w:t>
      </w:r>
      <w:ins w:id="97" w:author="Sahana Melkris" w:date="2020-06-15T22:37:00Z">
        <w:r w:rsidR="00C64176" w:rsidRPr="000D4F1E">
          <w:rPr>
            <w:sz w:val="22"/>
            <w:szCs w:val="22"/>
            <w:rPrChange w:id="98" w:author="Sahana Melkris" w:date="2020-06-16T19:39:00Z">
              <w:rPr/>
            </w:rPrChange>
          </w:rPr>
          <w:t xml:space="preserve">To date, they have excavated a handful of specimens, </w:t>
        </w:r>
      </w:ins>
      <w:del w:id="99" w:author="Sahana Melkris" w:date="2020-06-15T22:37:00Z">
        <w:r w:rsidRPr="000D4F1E" w:rsidDel="00C64176">
          <w:rPr>
            <w:sz w:val="22"/>
            <w:szCs w:val="22"/>
            <w:rPrChange w:id="100" w:author="Sahana Melkris" w:date="2020-06-16T19:39:00Z">
              <w:rPr/>
            </w:rPrChange>
          </w:rPr>
          <w:delText xml:space="preserve">A handful of specimens have been excavated to date, </w:delText>
        </w:r>
      </w:del>
      <w:r w:rsidRPr="000D4F1E">
        <w:rPr>
          <w:sz w:val="22"/>
          <w:szCs w:val="22"/>
          <w:rPrChange w:id="101" w:author="Sahana Melkris" w:date="2020-06-16T19:39:00Z">
            <w:rPr/>
          </w:rPrChange>
        </w:rPr>
        <w:t xml:space="preserve">but a complete skeleton has not </w:t>
      </w:r>
      <w:ins w:id="102" w:author="Sahana Melkris" w:date="2020-06-15T23:21:00Z">
        <w:r w:rsidR="00D2482E" w:rsidRPr="000D4F1E">
          <w:rPr>
            <w:sz w:val="22"/>
            <w:szCs w:val="22"/>
            <w:rPrChange w:id="103" w:author="Sahana Melkris" w:date="2020-06-16T19:39:00Z">
              <w:rPr/>
            </w:rPrChange>
          </w:rPr>
          <w:t xml:space="preserve">yet </w:t>
        </w:r>
      </w:ins>
      <w:r w:rsidRPr="000D4F1E">
        <w:rPr>
          <w:sz w:val="22"/>
          <w:szCs w:val="22"/>
          <w:rPrChange w:id="104" w:author="Sahana Melkris" w:date="2020-06-16T19:39:00Z">
            <w:rPr/>
          </w:rPrChange>
        </w:rPr>
        <w:t xml:space="preserve">been discovered. Though other members of </w:t>
      </w:r>
      <w:proofErr w:type="spellStart"/>
      <w:r w:rsidRPr="000D4F1E">
        <w:rPr>
          <w:i/>
          <w:iCs/>
          <w:sz w:val="22"/>
          <w:szCs w:val="22"/>
          <w:rPrChange w:id="105" w:author="Sahana Melkris" w:date="2020-06-16T19:39:00Z">
            <w:rPr/>
          </w:rPrChange>
        </w:rPr>
        <w:t>Ankylosauria</w:t>
      </w:r>
      <w:proofErr w:type="spellEnd"/>
      <w:r w:rsidRPr="000D4F1E">
        <w:rPr>
          <w:sz w:val="22"/>
          <w:szCs w:val="22"/>
          <w:rPrChange w:id="106" w:author="Sahana Melkris" w:date="2020-06-16T19:39:00Z">
            <w:rPr/>
          </w:rPrChange>
        </w:rPr>
        <w:t xml:space="preserve"> </w:t>
      </w:r>
      <w:proofErr w:type="gramStart"/>
      <w:r w:rsidRPr="000D4F1E">
        <w:rPr>
          <w:sz w:val="22"/>
          <w:szCs w:val="22"/>
          <w:rPrChange w:id="107" w:author="Sahana Melkris" w:date="2020-06-16T19:39:00Z">
            <w:rPr/>
          </w:rPrChange>
        </w:rPr>
        <w:t>are represented</w:t>
      </w:r>
      <w:proofErr w:type="gramEnd"/>
      <w:r w:rsidRPr="000D4F1E">
        <w:rPr>
          <w:sz w:val="22"/>
          <w:szCs w:val="22"/>
          <w:rPrChange w:id="108" w:author="Sahana Melkris" w:date="2020-06-16T19:39:00Z">
            <w:rPr/>
          </w:rPrChange>
        </w:rPr>
        <w:t xml:space="preserve"> by more extensive fossil material, </w:t>
      </w:r>
      <w:ins w:id="109" w:author="Sahana Melkris" w:date="2020-06-15T22:38:00Z">
        <w:r w:rsidR="00C64176" w:rsidRPr="000D4F1E">
          <w:rPr>
            <w:sz w:val="22"/>
            <w:szCs w:val="22"/>
            <w:rPrChange w:id="110" w:author="Sahana Melkris" w:date="2020-06-16T19:39:00Z">
              <w:rPr/>
            </w:rPrChange>
          </w:rPr>
          <w:t xml:space="preserve">they consider </w:t>
        </w:r>
      </w:ins>
      <w:r w:rsidRPr="000D4F1E">
        <w:rPr>
          <w:i/>
          <w:iCs/>
          <w:sz w:val="22"/>
          <w:szCs w:val="22"/>
          <w:rPrChange w:id="111" w:author="Sahana Melkris" w:date="2020-06-16T19:39:00Z">
            <w:rPr>
              <w:i/>
              <w:iCs/>
            </w:rPr>
          </w:rPrChange>
        </w:rPr>
        <w:t>Ankylosaurus</w:t>
      </w:r>
      <w:r w:rsidRPr="000D4F1E">
        <w:rPr>
          <w:sz w:val="22"/>
          <w:szCs w:val="22"/>
          <w:rPrChange w:id="112" w:author="Sahana Melkris" w:date="2020-06-16T19:39:00Z">
            <w:rPr/>
          </w:rPrChange>
        </w:rPr>
        <w:t xml:space="preserve"> </w:t>
      </w:r>
      <w:del w:id="113" w:author="Sahana Melkris" w:date="2020-06-15T22:38:00Z">
        <w:r w:rsidRPr="000D4F1E" w:rsidDel="00C64176">
          <w:rPr>
            <w:sz w:val="22"/>
            <w:szCs w:val="22"/>
            <w:rPrChange w:id="114" w:author="Sahana Melkris" w:date="2020-06-16T19:39:00Z">
              <w:rPr/>
            </w:rPrChange>
          </w:rPr>
          <w:delText>is often considered</w:delText>
        </w:r>
      </w:del>
      <w:ins w:id="115" w:author="Sahana Melkris" w:date="2020-06-15T22:38:00Z">
        <w:r w:rsidR="00C64176" w:rsidRPr="000D4F1E">
          <w:rPr>
            <w:sz w:val="22"/>
            <w:szCs w:val="22"/>
            <w:rPrChange w:id="116" w:author="Sahana Melkris" w:date="2020-06-16T19:39:00Z">
              <w:rPr/>
            </w:rPrChange>
          </w:rPr>
          <w:t>to be</w:t>
        </w:r>
      </w:ins>
      <w:r w:rsidRPr="000D4F1E">
        <w:rPr>
          <w:sz w:val="22"/>
          <w:szCs w:val="22"/>
          <w:rPrChange w:id="117" w:author="Sahana Melkris" w:date="2020-06-16T19:39:00Z">
            <w:rPr/>
          </w:rPrChange>
        </w:rPr>
        <w:t xml:space="preserve"> the archetypal member of its group.</w:t>
      </w:r>
    </w:p>
    <w:p w14:paraId="5BEE42DD" w14:textId="72A7108D" w:rsidR="00564D40" w:rsidRPr="000D4F1E" w:rsidRDefault="00564D40" w:rsidP="00774ADA">
      <w:pPr>
        <w:pStyle w:val="NormalWeb"/>
        <w:contextualSpacing/>
        <w:rPr>
          <w:sz w:val="22"/>
          <w:szCs w:val="22"/>
          <w:rPrChange w:id="118" w:author="Sahana Melkris" w:date="2020-06-16T19:39:00Z">
            <w:rPr/>
          </w:rPrChange>
        </w:rPr>
      </w:pPr>
    </w:p>
    <w:p w14:paraId="5E880CA6" w14:textId="02EBBA5C" w:rsidR="00564D40" w:rsidRPr="000D4F1E" w:rsidRDefault="00564D40" w:rsidP="00774ADA">
      <w:pPr>
        <w:spacing w:before="100" w:beforeAutospacing="1" w:after="100" w:afterAutospacing="1" w:line="240" w:lineRule="auto"/>
        <w:contextualSpacing/>
        <w:outlineLvl w:val="1"/>
        <w:rPr>
          <w:ins w:id="119" w:author="Sahana Melkris" w:date="2020-06-16T19:38:00Z"/>
          <w:rFonts w:ascii="Times New Roman" w:eastAsia="Times New Roman" w:hAnsi="Times New Roman" w:cs="Times New Roman"/>
          <w:b/>
          <w:bCs/>
          <w:sz w:val="24"/>
          <w:szCs w:val="24"/>
          <w:u w:val="single"/>
        </w:rPr>
      </w:pPr>
      <w:r w:rsidRPr="000D4F1E">
        <w:rPr>
          <w:rFonts w:ascii="Times New Roman" w:eastAsia="Times New Roman" w:hAnsi="Times New Roman" w:cs="Times New Roman"/>
          <w:b/>
          <w:bCs/>
          <w:sz w:val="24"/>
          <w:szCs w:val="24"/>
          <w:u w:val="single"/>
          <w:rPrChange w:id="120" w:author="Sahana Melkris" w:date="2020-06-16T19:39:00Z">
            <w:rPr>
              <w:rFonts w:ascii="Times New Roman" w:eastAsia="Times New Roman" w:hAnsi="Times New Roman" w:cs="Times New Roman"/>
              <w:b/>
              <w:bCs/>
              <w:sz w:val="36"/>
              <w:szCs w:val="36"/>
            </w:rPr>
          </w:rPrChange>
        </w:rPr>
        <w:t>Description</w:t>
      </w:r>
      <w:ins w:id="121" w:author="Sahana Melkris" w:date="2020-06-16T19:36:00Z">
        <w:r w:rsidR="00774ADA" w:rsidRPr="000D4F1E">
          <w:rPr>
            <w:rFonts w:ascii="Times New Roman" w:eastAsia="Times New Roman" w:hAnsi="Times New Roman" w:cs="Times New Roman"/>
            <w:b/>
            <w:bCs/>
            <w:sz w:val="24"/>
            <w:szCs w:val="24"/>
            <w:u w:val="single"/>
          </w:rPr>
          <w:t>:</w:t>
        </w:r>
      </w:ins>
    </w:p>
    <w:p w14:paraId="28591318" w14:textId="77777777" w:rsidR="000D4F1E" w:rsidRPr="000D4F1E" w:rsidRDefault="000D4F1E" w:rsidP="00774ADA">
      <w:pPr>
        <w:spacing w:before="100" w:beforeAutospacing="1" w:after="100" w:afterAutospacing="1" w:line="240" w:lineRule="auto"/>
        <w:contextualSpacing/>
        <w:outlineLvl w:val="1"/>
        <w:rPr>
          <w:ins w:id="122" w:author="Sahana Melkris" w:date="2020-06-16T19:31:00Z"/>
          <w:rFonts w:ascii="Times New Roman" w:eastAsia="Times New Roman" w:hAnsi="Times New Roman" w:cs="Times New Roman"/>
          <w:b/>
          <w:bCs/>
          <w:sz w:val="24"/>
          <w:szCs w:val="24"/>
          <w:u w:val="single"/>
          <w:rPrChange w:id="123" w:author="Sahana Melkris" w:date="2020-06-16T19:39:00Z">
            <w:rPr>
              <w:ins w:id="124" w:author="Sahana Melkris" w:date="2020-06-16T19:31:00Z"/>
              <w:rFonts w:ascii="Times New Roman" w:eastAsia="Times New Roman" w:hAnsi="Times New Roman" w:cs="Times New Roman"/>
              <w:b/>
              <w:bCs/>
            </w:rPr>
          </w:rPrChange>
        </w:rPr>
      </w:pPr>
    </w:p>
    <w:p w14:paraId="2EA79B40" w14:textId="199A4321" w:rsidR="005E7337" w:rsidRPr="000D4F1E" w:rsidDel="00774ADA" w:rsidRDefault="005E7337" w:rsidP="00774ADA">
      <w:pPr>
        <w:spacing w:before="100" w:beforeAutospacing="1" w:after="100" w:afterAutospacing="1" w:line="240" w:lineRule="auto"/>
        <w:contextualSpacing/>
        <w:outlineLvl w:val="1"/>
        <w:rPr>
          <w:del w:id="125" w:author="Sahana Melkris" w:date="2020-06-16T19:34:00Z"/>
          <w:rFonts w:ascii="Times New Roman" w:hAnsi="Times New Roman" w:cs="Times New Roman"/>
        </w:rPr>
      </w:pPr>
      <w:ins w:id="126" w:author="Sahana Melkris" w:date="2020-06-16T19:33:00Z">
        <w:r w:rsidRPr="000D4F1E">
          <w:rPr>
            <w:rFonts w:ascii="Times New Roman" w:eastAsia="Times New Roman" w:hAnsi="Times New Roman" w:cs="Times New Roman"/>
            <w:b/>
            <w:bCs/>
          </w:rPr>
          <w:t>A</w:t>
        </w:r>
      </w:ins>
      <w:ins w:id="127" w:author="Sahana Melkris" w:date="2020-06-16T19:31:00Z">
        <w:r w:rsidRPr="000D4F1E">
          <w:rPr>
            <w:rFonts w:ascii="Times New Roman" w:eastAsia="Times New Roman" w:hAnsi="Times New Roman" w:cs="Times New Roman"/>
            <w:b/>
            <w:bCs/>
          </w:rPr>
          <w:t>ppea</w:t>
        </w:r>
      </w:ins>
      <w:ins w:id="128" w:author="Sahana Melkris" w:date="2020-06-16T19:32:00Z">
        <w:r w:rsidRPr="000D4F1E">
          <w:rPr>
            <w:rFonts w:ascii="Times New Roman" w:eastAsia="Times New Roman" w:hAnsi="Times New Roman" w:cs="Times New Roman"/>
            <w:b/>
            <w:bCs/>
          </w:rPr>
          <w:t>rance</w:t>
        </w:r>
      </w:ins>
      <w:ins w:id="129" w:author="Sahana Melkris" w:date="2020-06-16T19:38:00Z">
        <w:r w:rsidR="000D4F1E" w:rsidRPr="000D4F1E">
          <w:rPr>
            <w:rFonts w:ascii="Times New Roman" w:eastAsia="Times New Roman" w:hAnsi="Times New Roman" w:cs="Times New Roman"/>
            <w:b/>
            <w:bCs/>
          </w:rPr>
          <w:t>:</w:t>
        </w:r>
      </w:ins>
    </w:p>
    <w:p w14:paraId="2041F0BA" w14:textId="77777777" w:rsidR="00774ADA" w:rsidRPr="000D4F1E" w:rsidRDefault="00774ADA" w:rsidP="00774ADA">
      <w:pPr>
        <w:spacing w:before="100" w:beforeAutospacing="1" w:after="100" w:afterAutospacing="1" w:line="240" w:lineRule="auto"/>
        <w:contextualSpacing/>
        <w:outlineLvl w:val="1"/>
        <w:rPr>
          <w:ins w:id="130" w:author="Sahana Melkris" w:date="2020-06-16T19:34:00Z"/>
          <w:rFonts w:ascii="Times New Roman" w:eastAsia="Times New Roman" w:hAnsi="Times New Roman" w:cs="Times New Roman"/>
          <w:b/>
          <w:bCs/>
          <w:rPrChange w:id="131" w:author="Sahana Melkris" w:date="2020-06-16T19:39:00Z">
            <w:rPr>
              <w:ins w:id="132" w:author="Sahana Melkris" w:date="2020-06-16T19:34:00Z"/>
              <w:rFonts w:ascii="Times New Roman" w:eastAsia="Times New Roman" w:hAnsi="Times New Roman" w:cs="Times New Roman"/>
              <w:b/>
              <w:bCs/>
              <w:sz w:val="36"/>
              <w:szCs w:val="36"/>
            </w:rPr>
          </w:rPrChange>
        </w:rPr>
      </w:pPr>
    </w:p>
    <w:p w14:paraId="245A1984" w14:textId="791CF8E4" w:rsidR="00BC4B78" w:rsidRPr="000D4F1E" w:rsidRDefault="005A6B9D">
      <w:pPr>
        <w:spacing w:before="100" w:beforeAutospacing="1" w:after="100" w:afterAutospacing="1" w:line="240" w:lineRule="auto"/>
        <w:contextualSpacing/>
        <w:outlineLvl w:val="1"/>
        <w:rPr>
          <w:ins w:id="133" w:author="Sahana Melkris" w:date="2020-06-16T19:32:00Z"/>
          <w:rFonts w:ascii="Times New Roman" w:hAnsi="Times New Roman" w:cs="Times New Roman"/>
        </w:rPr>
        <w:pPrChange w:id="134" w:author="Sahana Melkris" w:date="2020-06-16T19:35:00Z">
          <w:pPr/>
        </w:pPrChange>
      </w:pPr>
      <w:r w:rsidRPr="000D4F1E">
        <w:rPr>
          <w:rFonts w:ascii="Times New Roman" w:hAnsi="Times New Roman" w:cs="Times New Roman"/>
        </w:rPr>
        <w:t xml:space="preserve">The structure of much of the skeleton of </w:t>
      </w:r>
      <w:r w:rsidRPr="000D4F1E">
        <w:rPr>
          <w:rFonts w:ascii="Times New Roman" w:hAnsi="Times New Roman" w:cs="Times New Roman"/>
          <w:i/>
          <w:iCs/>
        </w:rPr>
        <w:t>Ankylosaurus</w:t>
      </w:r>
      <w:r w:rsidRPr="000D4F1E">
        <w:rPr>
          <w:rFonts w:ascii="Times New Roman" w:hAnsi="Times New Roman" w:cs="Times New Roman"/>
        </w:rPr>
        <w:t>, including most of the pelvis, tail</w:t>
      </w:r>
      <w:ins w:id="135" w:author="Sahana Melkris" w:date="2020-06-16T14:37:00Z">
        <w:r w:rsidR="005B1E1F" w:rsidRPr="000D4F1E">
          <w:rPr>
            <w:rFonts w:ascii="Times New Roman" w:hAnsi="Times New Roman" w:cs="Times New Roman"/>
          </w:rPr>
          <w:t>,</w:t>
        </w:r>
      </w:ins>
      <w:r w:rsidRPr="000D4F1E">
        <w:rPr>
          <w:rFonts w:ascii="Times New Roman" w:hAnsi="Times New Roman" w:cs="Times New Roman"/>
        </w:rPr>
        <w:t xml:space="preserve"> and feet</w:t>
      </w:r>
      <w:del w:id="136" w:author="Sahana Melkris" w:date="2020-06-16T14:37:00Z">
        <w:r w:rsidRPr="000D4F1E" w:rsidDel="005B1E1F">
          <w:rPr>
            <w:rFonts w:ascii="Times New Roman" w:hAnsi="Times New Roman" w:cs="Times New Roman"/>
          </w:rPr>
          <w:delText>,</w:delText>
        </w:r>
      </w:del>
      <w:r w:rsidRPr="000D4F1E">
        <w:rPr>
          <w:rFonts w:ascii="Times New Roman" w:hAnsi="Times New Roman" w:cs="Times New Roman"/>
        </w:rPr>
        <w:t xml:space="preserve"> is still unknown. </w:t>
      </w:r>
      <w:del w:id="137" w:author="Sahana Melkris" w:date="2020-06-16T20:09:00Z">
        <w:r w:rsidR="00786342" w:rsidRPr="000D4F1E" w:rsidDel="004C7755">
          <w:rPr>
            <w:rFonts w:ascii="Times New Roman" w:hAnsi="Times New Roman" w:cs="Times New Roman"/>
            <w:rPrChange w:id="138" w:author="Sahana Melkris" w:date="2020-06-16T19:39:00Z">
              <w:rPr/>
            </w:rPrChange>
          </w:rPr>
          <w:delText xml:space="preserve">The </w:delText>
        </w:r>
      </w:del>
      <w:r w:rsidR="00786342" w:rsidRPr="000D4F1E">
        <w:rPr>
          <w:rFonts w:ascii="Times New Roman" w:hAnsi="Times New Roman" w:cs="Times New Roman"/>
          <w:i/>
          <w:iCs/>
          <w:rPrChange w:id="139" w:author="Sahana Melkris" w:date="2020-06-16T19:39:00Z">
            <w:rPr/>
          </w:rPrChange>
        </w:rPr>
        <w:t>Ankylosaurus</w:t>
      </w:r>
      <w:r w:rsidR="00786342" w:rsidRPr="000D4F1E">
        <w:rPr>
          <w:rFonts w:ascii="Times New Roman" w:hAnsi="Times New Roman" w:cs="Times New Roman"/>
          <w:rPrChange w:id="140" w:author="Sahana Melkris" w:date="2020-06-16T19:39:00Z">
            <w:rPr/>
          </w:rPrChange>
        </w:rPr>
        <w:t xml:space="preserve"> was a quadrupedal animal</w:t>
      </w:r>
      <w:del w:id="141" w:author="Sahana Melkris" w:date="2020-06-15T22:45:00Z">
        <w:r w:rsidR="00786342" w:rsidRPr="000D4F1E" w:rsidDel="0073045B">
          <w:rPr>
            <w:rFonts w:ascii="Times New Roman" w:hAnsi="Times New Roman" w:cs="Times New Roman"/>
            <w:rPrChange w:id="142" w:author="Sahana Melkris" w:date="2020-06-16T19:39:00Z">
              <w:rPr/>
            </w:rPrChange>
          </w:rPr>
          <w:delText xml:space="preserve">, </w:delText>
        </w:r>
      </w:del>
      <w:ins w:id="143" w:author="Sahana Melkris" w:date="2020-06-15T23:04:00Z">
        <w:r w:rsidR="00EE07A3" w:rsidRPr="000D4F1E">
          <w:rPr>
            <w:rFonts w:ascii="Times New Roman" w:hAnsi="Times New Roman" w:cs="Times New Roman"/>
            <w:rPrChange w:id="144" w:author="Sahana Melkris" w:date="2020-06-16T19:39:00Z">
              <w:rPr/>
            </w:rPrChange>
          </w:rPr>
          <w:t>.</w:t>
        </w:r>
      </w:ins>
      <w:ins w:id="145" w:author="Sahana Melkris" w:date="2020-06-15T23:07:00Z">
        <w:r w:rsidR="00EE07A3" w:rsidRPr="000D4F1E">
          <w:rPr>
            <w:rFonts w:ascii="Times New Roman" w:hAnsi="Times New Roman" w:cs="Times New Roman"/>
            <w:rPrChange w:id="146" w:author="Sahana Melkris" w:date="2020-06-16T19:39:00Z">
              <w:rPr/>
            </w:rPrChange>
          </w:rPr>
          <w:t xml:space="preserve"> </w:t>
        </w:r>
      </w:ins>
      <w:del w:id="147" w:author="Sahana Melkris" w:date="2020-06-15T23:04:00Z">
        <w:r w:rsidR="00786342" w:rsidRPr="000D4F1E" w:rsidDel="00EE07A3">
          <w:rPr>
            <w:rFonts w:ascii="Times New Roman" w:hAnsi="Times New Roman" w:cs="Times New Roman"/>
            <w:rPrChange w:id="148" w:author="Sahana Melkris" w:date="2020-06-16T19:39:00Z">
              <w:rPr/>
            </w:rPrChange>
          </w:rPr>
          <w:delText>with a</w:delText>
        </w:r>
      </w:del>
      <w:ins w:id="149" w:author="Sahana Melkris" w:date="2020-06-15T23:04:00Z">
        <w:r w:rsidR="00EE07A3" w:rsidRPr="000D4F1E">
          <w:rPr>
            <w:rFonts w:ascii="Times New Roman" w:hAnsi="Times New Roman" w:cs="Times New Roman"/>
            <w:rPrChange w:id="150" w:author="Sahana Melkris" w:date="2020-06-16T19:39:00Z">
              <w:rPr/>
            </w:rPrChange>
          </w:rPr>
          <w:t xml:space="preserve">It </w:t>
        </w:r>
      </w:ins>
      <w:ins w:id="151" w:author="Sahana Melkris" w:date="2020-06-15T23:05:00Z">
        <w:r w:rsidR="00EE07A3" w:rsidRPr="000D4F1E">
          <w:rPr>
            <w:rFonts w:ascii="Times New Roman" w:hAnsi="Times New Roman" w:cs="Times New Roman"/>
            <w:rPrChange w:id="152" w:author="Sahana Melkris" w:date="2020-06-16T19:39:00Z">
              <w:rPr/>
            </w:rPrChange>
          </w:rPr>
          <w:t>had a</w:t>
        </w:r>
      </w:ins>
      <w:r w:rsidR="00786342" w:rsidRPr="000D4F1E">
        <w:rPr>
          <w:rFonts w:ascii="Times New Roman" w:hAnsi="Times New Roman" w:cs="Times New Roman"/>
          <w:rPrChange w:id="153" w:author="Sahana Melkris" w:date="2020-06-16T19:39:00Z">
            <w:rPr/>
          </w:rPrChange>
        </w:rPr>
        <w:t xml:space="preserve"> broad, robust body</w:t>
      </w:r>
      <w:r w:rsidR="005645C2">
        <w:rPr>
          <w:rFonts w:ascii="Times New Roman" w:hAnsi="Times New Roman" w:cs="Times New Roman"/>
        </w:rPr>
        <w:t>,</w:t>
      </w:r>
      <w:r w:rsidRPr="000D4F1E">
        <w:rPr>
          <w:rFonts w:ascii="Times New Roman" w:hAnsi="Times New Roman" w:cs="Times New Roman"/>
          <w:rPrChange w:id="154" w:author="Sahana Melkris" w:date="2020-06-16T19:39:00Z">
            <w:rPr/>
          </w:rPrChange>
        </w:rPr>
        <w:t xml:space="preserve"> </w:t>
      </w:r>
      <w:r w:rsidRPr="000D4F1E">
        <w:rPr>
          <w:rFonts w:ascii="Times New Roman" w:hAnsi="Times New Roman" w:cs="Times New Roman"/>
        </w:rPr>
        <w:t xml:space="preserve">and its hind limbs were longer than </w:t>
      </w:r>
      <w:del w:id="155" w:author="Sahana Melkris" w:date="2020-06-15T22:46:00Z">
        <w:r w:rsidRPr="000D4F1E" w:rsidDel="0073045B">
          <w:rPr>
            <w:rFonts w:ascii="Times New Roman" w:hAnsi="Times New Roman" w:cs="Times New Roman"/>
          </w:rPr>
          <w:delText xml:space="preserve">the </w:delText>
        </w:r>
      </w:del>
      <w:ins w:id="156" w:author="Sahana Melkris" w:date="2020-06-15T22:46:00Z">
        <w:r w:rsidR="0073045B" w:rsidRPr="000D4F1E">
          <w:rPr>
            <w:rFonts w:ascii="Times New Roman" w:hAnsi="Times New Roman" w:cs="Times New Roman"/>
          </w:rPr>
          <w:t xml:space="preserve">its </w:t>
        </w:r>
      </w:ins>
      <w:r w:rsidRPr="000D4F1E">
        <w:rPr>
          <w:rFonts w:ascii="Times New Roman" w:hAnsi="Times New Roman" w:cs="Times New Roman"/>
        </w:rPr>
        <w:t>forelimbs</w:t>
      </w:r>
      <w:r w:rsidR="00786342" w:rsidRPr="000D4F1E">
        <w:rPr>
          <w:rFonts w:ascii="Times New Roman" w:hAnsi="Times New Roman" w:cs="Times New Roman"/>
          <w:rPrChange w:id="157" w:author="Sahana Melkris" w:date="2020-06-16T19:39:00Z">
            <w:rPr/>
          </w:rPrChange>
        </w:rPr>
        <w:t xml:space="preserve">. </w:t>
      </w:r>
      <w:del w:id="158" w:author="Sahana Melkris" w:date="2020-06-15T22:46:00Z">
        <w:r w:rsidR="00051B6B" w:rsidRPr="000D4F1E" w:rsidDel="0073045B">
          <w:rPr>
            <w:rFonts w:ascii="Times New Roman" w:hAnsi="Times New Roman" w:cs="Times New Roman"/>
            <w:i/>
            <w:iCs/>
            <w:rPrChange w:id="159" w:author="Sahana Melkris" w:date="2020-06-16T19:39:00Z">
              <w:rPr>
                <w:i/>
                <w:iCs/>
              </w:rPr>
            </w:rPrChange>
          </w:rPr>
          <w:delText xml:space="preserve">It </w:delText>
        </w:r>
        <w:r w:rsidR="00051B6B" w:rsidRPr="000D4F1E" w:rsidDel="0073045B">
          <w:rPr>
            <w:rFonts w:ascii="Times New Roman" w:hAnsi="Times New Roman" w:cs="Times New Roman"/>
            <w:rPrChange w:id="160" w:author="Sahana Melkris" w:date="2020-06-16T19:39:00Z">
              <w:rPr/>
            </w:rPrChange>
          </w:rPr>
          <w:delText>is thought to have been a</w:delText>
        </w:r>
      </w:del>
      <w:del w:id="161" w:author="Sahana Melkris" w:date="2020-06-15T23:05:00Z">
        <w:r w:rsidR="00051B6B" w:rsidRPr="000D4F1E" w:rsidDel="00EE07A3">
          <w:rPr>
            <w:rFonts w:ascii="Times New Roman" w:hAnsi="Times New Roman" w:cs="Times New Roman"/>
            <w:rPrChange w:id="162" w:author="Sahana Melkris" w:date="2020-06-16T19:39:00Z">
              <w:rPr/>
            </w:rPrChange>
          </w:rPr>
          <w:delText xml:space="preserve"> slow moving animal, able to make quick movements when necessary. Its broad muzzle indicates it was a non-selective browser. Sinuses and nasal chambers in </w:delText>
        </w:r>
      </w:del>
      <w:del w:id="163" w:author="Sahana Melkris" w:date="2020-06-15T22:47:00Z">
        <w:r w:rsidR="00051B6B" w:rsidRPr="000D4F1E" w:rsidDel="0073045B">
          <w:rPr>
            <w:rFonts w:ascii="Times New Roman" w:hAnsi="Times New Roman" w:cs="Times New Roman"/>
            <w:rPrChange w:id="164" w:author="Sahana Melkris" w:date="2020-06-16T19:39:00Z">
              <w:rPr/>
            </w:rPrChange>
          </w:rPr>
          <w:delText xml:space="preserve">the </w:delText>
        </w:r>
      </w:del>
      <w:del w:id="165" w:author="Sahana Melkris" w:date="2020-06-15T23:05:00Z">
        <w:r w:rsidR="00051B6B" w:rsidRPr="000D4F1E" w:rsidDel="00EE07A3">
          <w:rPr>
            <w:rFonts w:ascii="Times New Roman" w:hAnsi="Times New Roman" w:cs="Times New Roman"/>
            <w:rPrChange w:id="166" w:author="Sahana Melkris" w:date="2020-06-16T19:39:00Z">
              <w:rPr/>
            </w:rPrChange>
          </w:rPr>
          <w:delText>snout may have been for heat and water balance or played a role in vocalization. The tail club is thought to have been used in defense against predators or in intraspecific combat.</w:delText>
        </w:r>
      </w:del>
      <w:del w:id="167" w:author="Sahana Melkris" w:date="2020-06-15T23:10:00Z">
        <w:r w:rsidR="00786342" w:rsidRPr="000D4F1E" w:rsidDel="00792079">
          <w:rPr>
            <w:rFonts w:ascii="Times New Roman" w:hAnsi="Times New Roman" w:cs="Times New Roman"/>
            <w:rPrChange w:id="168" w:author="Sahana Melkris" w:date="2020-06-16T19:39:00Z">
              <w:rPr/>
            </w:rPrChange>
          </w:rPr>
          <w:delText>It had a wide, low skull,</w:delText>
        </w:r>
      </w:del>
      <w:ins w:id="169" w:author="Sahana Melkris" w:date="2020-06-15T23:10:00Z">
        <w:r w:rsidR="00792079" w:rsidRPr="000D4F1E">
          <w:rPr>
            <w:rFonts w:ascii="Times New Roman" w:hAnsi="Times New Roman" w:cs="Times New Roman"/>
            <w:rPrChange w:id="170" w:author="Sahana Melkris" w:date="2020-06-16T19:39:00Z">
              <w:rPr/>
            </w:rPrChange>
          </w:rPr>
          <w:t>Its skull was low and wide</w:t>
        </w:r>
      </w:ins>
      <w:r w:rsidR="00786342" w:rsidRPr="000D4F1E">
        <w:rPr>
          <w:rFonts w:ascii="Times New Roman" w:hAnsi="Times New Roman" w:cs="Times New Roman"/>
          <w:rPrChange w:id="171" w:author="Sahana Melkris" w:date="2020-06-16T19:39:00Z">
            <w:rPr/>
          </w:rPrChange>
        </w:rPr>
        <w:t xml:space="preserve"> with two horns pointing backwards from the back of the head, and two horns below these that pointed backwards and down. The front part of the jaws </w:t>
      </w:r>
      <w:proofErr w:type="gramStart"/>
      <w:r w:rsidR="00786342" w:rsidRPr="000D4F1E">
        <w:rPr>
          <w:rFonts w:ascii="Times New Roman" w:hAnsi="Times New Roman" w:cs="Times New Roman"/>
          <w:rPrChange w:id="172" w:author="Sahana Melkris" w:date="2020-06-16T19:39:00Z">
            <w:rPr/>
          </w:rPrChange>
        </w:rPr>
        <w:t>were</w:t>
      </w:r>
      <w:proofErr w:type="gramEnd"/>
      <w:r w:rsidR="00786342" w:rsidRPr="000D4F1E">
        <w:rPr>
          <w:rFonts w:ascii="Times New Roman" w:hAnsi="Times New Roman" w:cs="Times New Roman"/>
          <w:rPrChange w:id="173" w:author="Sahana Melkris" w:date="2020-06-16T19:39:00Z">
            <w:rPr/>
          </w:rPrChange>
        </w:rPr>
        <w:t xml:space="preserve"> covered in a beak</w:t>
      </w:r>
      <w:del w:id="174" w:author="Sahana Melkris" w:date="2020-06-15T22:48:00Z">
        <w:r w:rsidR="00786342" w:rsidRPr="000D4F1E" w:rsidDel="0073045B">
          <w:rPr>
            <w:rFonts w:ascii="Times New Roman" w:hAnsi="Times New Roman" w:cs="Times New Roman"/>
            <w:rPrChange w:id="175" w:author="Sahana Melkris" w:date="2020-06-16T19:39:00Z">
              <w:rPr/>
            </w:rPrChange>
          </w:rPr>
          <w:delText>,</w:delText>
        </w:r>
      </w:del>
      <w:r w:rsidR="00786342" w:rsidRPr="000D4F1E">
        <w:rPr>
          <w:rFonts w:ascii="Times New Roman" w:hAnsi="Times New Roman" w:cs="Times New Roman"/>
          <w:rPrChange w:id="176" w:author="Sahana Melkris" w:date="2020-06-16T19:39:00Z">
            <w:rPr/>
          </w:rPrChange>
        </w:rPr>
        <w:t xml:space="preserve"> with rows of small, leaf-shaped teeth further behind it. </w:t>
      </w:r>
      <w:ins w:id="177" w:author="Sahana Melkris" w:date="2020-06-16T22:07:00Z">
        <w:r w:rsidR="009B1073" w:rsidRPr="009B1073">
          <w:rPr>
            <w:rFonts w:ascii="Times New Roman" w:hAnsi="Times New Roman" w:cs="Times New Roman"/>
            <w:i/>
            <w:iCs/>
            <w:rPrChange w:id="178" w:author="Sahana Melkris" w:date="2020-06-16T22:07:00Z">
              <w:rPr>
                <w:rFonts w:ascii="Times New Roman" w:hAnsi="Times New Roman" w:cs="Times New Roman"/>
              </w:rPr>
            </w:rPrChange>
          </w:rPr>
          <w:t>Ankylosaurus</w:t>
        </w:r>
      </w:ins>
      <w:del w:id="179" w:author="Sahana Melkris" w:date="2020-06-16T22:06:00Z">
        <w:r w:rsidR="00786342" w:rsidRPr="000D4F1E" w:rsidDel="009B1073">
          <w:rPr>
            <w:rFonts w:ascii="Times New Roman" w:hAnsi="Times New Roman" w:cs="Times New Roman"/>
            <w:rPrChange w:id="180" w:author="Sahana Melkris" w:date="2020-06-16T19:39:00Z">
              <w:rPr/>
            </w:rPrChange>
          </w:rPr>
          <w:delText>It</w:delText>
        </w:r>
      </w:del>
      <w:r w:rsidR="00786342" w:rsidRPr="000D4F1E">
        <w:rPr>
          <w:rFonts w:ascii="Times New Roman" w:hAnsi="Times New Roman" w:cs="Times New Roman"/>
          <w:rPrChange w:id="181" w:author="Sahana Melkris" w:date="2020-06-16T19:39:00Z">
            <w:rPr/>
          </w:rPrChange>
        </w:rPr>
        <w:t xml:space="preserve"> </w:t>
      </w:r>
      <w:proofErr w:type="gramStart"/>
      <w:r w:rsidR="00786342" w:rsidRPr="000D4F1E">
        <w:rPr>
          <w:rFonts w:ascii="Times New Roman" w:hAnsi="Times New Roman" w:cs="Times New Roman"/>
          <w:rPrChange w:id="182" w:author="Sahana Melkris" w:date="2020-06-16T19:39:00Z">
            <w:rPr/>
          </w:rPrChange>
        </w:rPr>
        <w:t>was covered</w:t>
      </w:r>
      <w:proofErr w:type="gramEnd"/>
      <w:r w:rsidR="00786342" w:rsidRPr="000D4F1E">
        <w:rPr>
          <w:rFonts w:ascii="Times New Roman" w:hAnsi="Times New Roman" w:cs="Times New Roman"/>
          <w:rPrChange w:id="183" w:author="Sahana Melkris" w:date="2020-06-16T19:39:00Z">
            <w:rPr/>
          </w:rPrChange>
        </w:rPr>
        <w:t xml:space="preserve"> in armor plates</w:t>
      </w:r>
      <w:r w:rsidR="009B1073">
        <w:rPr>
          <w:rFonts w:ascii="Times New Roman" w:hAnsi="Times New Roman" w:cs="Times New Roman"/>
        </w:rPr>
        <w:t>,</w:t>
      </w:r>
      <w:r w:rsidR="00786342" w:rsidRPr="000D4F1E">
        <w:rPr>
          <w:rFonts w:ascii="Times New Roman" w:hAnsi="Times New Roman" w:cs="Times New Roman"/>
          <w:rPrChange w:id="184" w:author="Sahana Melkris" w:date="2020-06-16T19:39:00Z">
            <w:rPr/>
          </w:rPrChange>
        </w:rPr>
        <w:t xml:space="preserve"> or osteoderms, with bony half-rings covering the neck</w:t>
      </w:r>
      <w:del w:id="185" w:author="Sahana Melkris" w:date="2020-06-16T22:08:00Z">
        <w:r w:rsidR="00786342" w:rsidRPr="000D4F1E" w:rsidDel="009B1073">
          <w:rPr>
            <w:rFonts w:ascii="Times New Roman" w:hAnsi="Times New Roman" w:cs="Times New Roman"/>
            <w:rPrChange w:id="186" w:author="Sahana Melkris" w:date="2020-06-16T19:39:00Z">
              <w:rPr/>
            </w:rPrChange>
          </w:rPr>
          <w:delText>,</w:delText>
        </w:r>
      </w:del>
      <w:r w:rsidR="00786342" w:rsidRPr="000D4F1E">
        <w:rPr>
          <w:rFonts w:ascii="Times New Roman" w:hAnsi="Times New Roman" w:cs="Times New Roman"/>
          <w:rPrChange w:id="187" w:author="Sahana Melkris" w:date="2020-06-16T19:39:00Z">
            <w:rPr/>
          </w:rPrChange>
        </w:rPr>
        <w:t xml:space="preserve"> and </w:t>
      </w:r>
      <w:del w:id="188" w:author="Sahana Melkris" w:date="2020-06-16T22:08:00Z">
        <w:r w:rsidR="00786342" w:rsidRPr="000D4F1E" w:rsidDel="009B1073">
          <w:rPr>
            <w:rFonts w:ascii="Times New Roman" w:hAnsi="Times New Roman" w:cs="Times New Roman"/>
            <w:rPrChange w:id="189" w:author="Sahana Melkris" w:date="2020-06-16T19:39:00Z">
              <w:rPr/>
            </w:rPrChange>
          </w:rPr>
          <w:delText xml:space="preserve">had </w:delText>
        </w:r>
      </w:del>
      <w:r w:rsidR="00786342" w:rsidRPr="000D4F1E">
        <w:rPr>
          <w:rFonts w:ascii="Times New Roman" w:hAnsi="Times New Roman" w:cs="Times New Roman"/>
          <w:rPrChange w:id="190" w:author="Sahana Melkris" w:date="2020-06-16T19:39:00Z">
            <w:rPr/>
          </w:rPrChange>
        </w:rPr>
        <w:t xml:space="preserve">a large club on the end of its tail. </w:t>
      </w:r>
      <w:ins w:id="191" w:author="Sahana Melkris" w:date="2020-06-15T23:06:00Z">
        <w:r w:rsidR="00EE07A3" w:rsidRPr="000D4F1E">
          <w:rPr>
            <w:rFonts w:ascii="Times New Roman" w:hAnsi="Times New Roman" w:cs="Times New Roman"/>
            <w:rPrChange w:id="192" w:author="Sahana Melkris" w:date="2020-06-16T19:39:00Z">
              <w:rPr>
                <w:i/>
                <w:iCs/>
              </w:rPr>
            </w:rPrChange>
          </w:rPr>
          <w:t>Scientists believe it was a</w:t>
        </w:r>
        <w:r w:rsidR="00EE07A3" w:rsidRPr="000D4F1E">
          <w:rPr>
            <w:rFonts w:ascii="Times New Roman" w:hAnsi="Times New Roman" w:cs="Times New Roman"/>
            <w:rPrChange w:id="193" w:author="Sahana Melkris" w:date="2020-06-16T19:39:00Z">
              <w:rPr/>
            </w:rPrChange>
          </w:rPr>
          <w:t xml:space="preserve"> slow</w:t>
        </w:r>
      </w:ins>
      <w:ins w:id="194" w:author="Sahana Melkris" w:date="2020-06-15T23:07:00Z">
        <w:r w:rsidR="00EE07A3" w:rsidRPr="000D4F1E">
          <w:rPr>
            <w:rFonts w:ascii="Times New Roman" w:hAnsi="Times New Roman" w:cs="Times New Roman"/>
            <w:rPrChange w:id="195" w:author="Sahana Melkris" w:date="2020-06-16T19:39:00Z">
              <w:rPr/>
            </w:rPrChange>
          </w:rPr>
          <w:t>-</w:t>
        </w:r>
      </w:ins>
      <w:ins w:id="196" w:author="Sahana Melkris" w:date="2020-06-15T23:06:00Z">
        <w:r w:rsidR="00EE07A3" w:rsidRPr="000D4F1E">
          <w:rPr>
            <w:rFonts w:ascii="Times New Roman" w:hAnsi="Times New Roman" w:cs="Times New Roman"/>
            <w:rPrChange w:id="197" w:author="Sahana Melkris" w:date="2020-06-16T19:39:00Z">
              <w:rPr/>
            </w:rPrChange>
          </w:rPr>
          <w:t xml:space="preserve">moving animal, able to make quick movements when necessary. Its broad muzzle </w:t>
        </w:r>
        <w:proofErr w:type="gramStart"/>
        <w:r w:rsidR="00EE07A3" w:rsidRPr="000D4F1E">
          <w:rPr>
            <w:rFonts w:ascii="Times New Roman" w:hAnsi="Times New Roman" w:cs="Times New Roman"/>
            <w:rPrChange w:id="198" w:author="Sahana Melkris" w:date="2020-06-16T19:39:00Z">
              <w:rPr/>
            </w:rPrChange>
          </w:rPr>
          <w:t>indicates</w:t>
        </w:r>
        <w:proofErr w:type="gramEnd"/>
        <w:r w:rsidR="00EE07A3" w:rsidRPr="000D4F1E">
          <w:rPr>
            <w:rFonts w:ascii="Times New Roman" w:hAnsi="Times New Roman" w:cs="Times New Roman"/>
            <w:rPrChange w:id="199" w:author="Sahana Melkris" w:date="2020-06-16T19:39:00Z">
              <w:rPr/>
            </w:rPrChange>
          </w:rPr>
          <w:t xml:space="preserve"> it was a non-selective browser. The Sinuses and nasal chambers in its snout may have been for heat and water balance or played a role in vocalization. </w:t>
        </w:r>
      </w:ins>
      <w:ins w:id="200" w:author="Sahana Melkris" w:date="2020-06-15T23:28:00Z">
        <w:r w:rsidR="00D2482E" w:rsidRPr="000D4F1E">
          <w:rPr>
            <w:rFonts w:ascii="Times New Roman" w:hAnsi="Times New Roman" w:cs="Times New Roman"/>
            <w:rPrChange w:id="201" w:author="Sahana Melkris" w:date="2020-06-16T19:39:00Z">
              <w:rPr/>
            </w:rPrChange>
          </w:rPr>
          <w:t>They think the tail club may</w:t>
        </w:r>
      </w:ins>
      <w:ins w:id="202" w:author="Sahana Melkris" w:date="2020-06-15T23:06:00Z">
        <w:r w:rsidR="00EE07A3" w:rsidRPr="000D4F1E">
          <w:rPr>
            <w:rFonts w:ascii="Times New Roman" w:hAnsi="Times New Roman" w:cs="Times New Roman"/>
            <w:rPrChange w:id="203" w:author="Sahana Melkris" w:date="2020-06-16T19:39:00Z">
              <w:rPr/>
            </w:rPrChange>
          </w:rPr>
          <w:t xml:space="preserve"> have </w:t>
        </w:r>
        <w:proofErr w:type="gramStart"/>
        <w:r w:rsidR="00EE07A3" w:rsidRPr="000D4F1E">
          <w:rPr>
            <w:rFonts w:ascii="Times New Roman" w:hAnsi="Times New Roman" w:cs="Times New Roman"/>
            <w:rPrChange w:id="204" w:author="Sahana Melkris" w:date="2020-06-16T19:39:00Z">
              <w:rPr/>
            </w:rPrChange>
          </w:rPr>
          <w:t>been used</w:t>
        </w:r>
        <w:proofErr w:type="gramEnd"/>
        <w:r w:rsidR="00EE07A3" w:rsidRPr="000D4F1E">
          <w:rPr>
            <w:rFonts w:ascii="Times New Roman" w:hAnsi="Times New Roman" w:cs="Times New Roman"/>
            <w:rPrChange w:id="205" w:author="Sahana Melkris" w:date="2020-06-16T19:39:00Z">
              <w:rPr/>
            </w:rPrChange>
          </w:rPr>
          <w:t xml:space="preserve"> in defense against predators or in intraspecific combat. </w:t>
        </w:r>
      </w:ins>
      <w:r w:rsidR="00BC4B78" w:rsidRPr="000D4F1E">
        <w:rPr>
          <w:rFonts w:ascii="Times New Roman" w:hAnsi="Times New Roman" w:cs="Times New Roman"/>
        </w:rPr>
        <w:t xml:space="preserve">While the </w:t>
      </w:r>
      <w:del w:id="206" w:author="Sahana Melkris" w:date="2020-06-16T14:44:00Z">
        <w:r w:rsidR="00BC4B78" w:rsidRPr="000D4F1E" w:rsidDel="005B1E1F">
          <w:rPr>
            <w:rFonts w:ascii="Times New Roman" w:hAnsi="Times New Roman" w:cs="Times New Roman"/>
          </w:rPr>
          <w:delText xml:space="preserve">feet of </w:delText>
        </w:r>
        <w:r w:rsidR="00BC4B78" w:rsidRPr="000D4F1E" w:rsidDel="005B1E1F">
          <w:rPr>
            <w:rFonts w:ascii="Times New Roman" w:hAnsi="Times New Roman" w:cs="Times New Roman"/>
            <w:i/>
            <w:iCs/>
          </w:rPr>
          <w:delText>Ankylosaurus</w:delText>
        </w:r>
        <w:r w:rsidR="00BC4B78" w:rsidRPr="000D4F1E" w:rsidDel="005B1E1F">
          <w:rPr>
            <w:rFonts w:ascii="Times New Roman" w:hAnsi="Times New Roman" w:cs="Times New Roman"/>
          </w:rPr>
          <w:delText xml:space="preserve"> are incompletely known</w:delText>
        </w:r>
      </w:del>
      <w:ins w:id="207" w:author="Sahana Melkris" w:date="2020-06-16T14:44:00Z">
        <w:r w:rsidR="005B1E1F" w:rsidRPr="000D4F1E">
          <w:rPr>
            <w:rFonts w:ascii="Times New Roman" w:hAnsi="Times New Roman" w:cs="Times New Roman"/>
          </w:rPr>
          <w:t xml:space="preserve">appearance of the Ankylosaurus’ feet </w:t>
        </w:r>
      </w:ins>
      <w:ins w:id="208" w:author="Sahana Melkris" w:date="2020-06-16T19:22:00Z">
        <w:r w:rsidR="00277C4B" w:rsidRPr="000D4F1E">
          <w:rPr>
            <w:rFonts w:ascii="Times New Roman" w:hAnsi="Times New Roman" w:cs="Times New Roman"/>
          </w:rPr>
          <w:t>isn’t</w:t>
        </w:r>
      </w:ins>
      <w:ins w:id="209" w:author="Sahana Melkris" w:date="2020-06-16T14:44:00Z">
        <w:r w:rsidR="005B1E1F" w:rsidRPr="000D4F1E">
          <w:rPr>
            <w:rFonts w:ascii="Times New Roman" w:hAnsi="Times New Roman" w:cs="Times New Roman"/>
          </w:rPr>
          <w:t xml:space="preserve"> completely known</w:t>
        </w:r>
      </w:ins>
      <w:r w:rsidR="00BC4B78" w:rsidRPr="000D4F1E">
        <w:rPr>
          <w:rFonts w:ascii="Times New Roman" w:hAnsi="Times New Roman" w:cs="Times New Roman"/>
        </w:rPr>
        <w:t>, the hindfeet probably had three toes, as is the case in related animals.</w:t>
      </w:r>
      <w:r w:rsidR="00BC4B78" w:rsidRPr="000D4F1E">
        <w:rPr>
          <w:rFonts w:ascii="Times New Roman" w:hAnsi="Times New Roman" w:cs="Times New Roman"/>
          <w:rPrChange w:id="210" w:author="Sahana Melkris" w:date="2020-06-16T19:39:00Z">
            <w:rPr/>
          </w:rPrChange>
        </w:rPr>
        <w:t xml:space="preserve"> </w:t>
      </w:r>
      <w:r w:rsidR="00786342" w:rsidRPr="000D4F1E">
        <w:rPr>
          <w:rFonts w:ascii="Times New Roman" w:hAnsi="Times New Roman" w:cs="Times New Roman"/>
          <w:rPrChange w:id="211" w:author="Sahana Melkris" w:date="2020-06-16T19:39:00Z">
            <w:rPr/>
          </w:rPrChange>
        </w:rPr>
        <w:t xml:space="preserve">Bones in the skull and other parts of the body </w:t>
      </w:r>
      <w:proofErr w:type="gramStart"/>
      <w:r w:rsidR="00786342" w:rsidRPr="000D4F1E">
        <w:rPr>
          <w:rFonts w:ascii="Times New Roman" w:hAnsi="Times New Roman" w:cs="Times New Roman"/>
          <w:rPrChange w:id="212" w:author="Sahana Melkris" w:date="2020-06-16T19:39:00Z">
            <w:rPr/>
          </w:rPrChange>
        </w:rPr>
        <w:t>were fused</w:t>
      </w:r>
      <w:proofErr w:type="gramEnd"/>
      <w:r w:rsidR="00786342" w:rsidRPr="000D4F1E">
        <w:rPr>
          <w:rFonts w:ascii="Times New Roman" w:hAnsi="Times New Roman" w:cs="Times New Roman"/>
          <w:rPrChange w:id="213" w:author="Sahana Melkris" w:date="2020-06-16T19:39:00Z">
            <w:rPr/>
          </w:rPrChange>
        </w:rPr>
        <w:t>, increasing their strength,</w:t>
      </w:r>
      <w:ins w:id="214" w:author="Sahana Melkris" w:date="2020-06-16T22:12:00Z">
        <w:r w:rsidR="00781D2D">
          <w:rPr>
            <w:rFonts w:ascii="Times New Roman" w:hAnsi="Times New Roman" w:cs="Times New Roman"/>
          </w:rPr>
          <w:t xml:space="preserve"> </w:t>
        </w:r>
      </w:ins>
      <w:del w:id="215" w:author="Sahana Melkris" w:date="2020-06-16T22:12:00Z">
        <w:r w:rsidR="00786342" w:rsidRPr="000D4F1E" w:rsidDel="00781D2D">
          <w:rPr>
            <w:rFonts w:ascii="Times New Roman" w:hAnsi="Times New Roman" w:cs="Times New Roman"/>
            <w:rPrChange w:id="216" w:author="Sahana Melkris" w:date="2020-06-16T19:39:00Z">
              <w:rPr/>
            </w:rPrChange>
          </w:rPr>
          <w:delText xml:space="preserve"> </w:delText>
        </w:r>
      </w:del>
      <w:r w:rsidR="00786342" w:rsidRPr="000D4F1E">
        <w:rPr>
          <w:rFonts w:ascii="Times New Roman" w:hAnsi="Times New Roman" w:cs="Times New Roman"/>
          <w:rPrChange w:id="217" w:author="Sahana Melkris" w:date="2020-06-16T19:39:00Z">
            <w:rPr/>
          </w:rPrChange>
        </w:rPr>
        <w:t>and this feature is the source of the genus name.</w:t>
      </w:r>
      <w:r w:rsidRPr="000D4F1E">
        <w:rPr>
          <w:rFonts w:ascii="Times New Roman" w:hAnsi="Times New Roman" w:cs="Times New Roman"/>
          <w:rPrChange w:id="218" w:author="Sahana Melkris" w:date="2020-06-16T19:39:00Z">
            <w:rPr/>
          </w:rPrChange>
        </w:rPr>
        <w:t xml:space="preserve"> </w:t>
      </w:r>
      <w:r w:rsidR="00A21FDC" w:rsidRPr="000D4F1E">
        <w:rPr>
          <w:rFonts w:ascii="Times New Roman" w:hAnsi="Times New Roman" w:cs="Times New Roman"/>
        </w:rPr>
        <w:t xml:space="preserve">The dorsal vertebrae of the back had </w:t>
      </w:r>
      <w:proofErr w:type="spellStart"/>
      <w:r w:rsidR="00A21FDC" w:rsidRPr="000D4F1E">
        <w:rPr>
          <w:rFonts w:ascii="Times New Roman" w:hAnsi="Times New Roman" w:cs="Times New Roman"/>
          <w:i/>
          <w:iCs/>
          <w:rPrChange w:id="219" w:author="Sahana Melkris" w:date="2020-06-16T19:39:00Z">
            <w:rPr>
              <w:rFonts w:ascii="Times New Roman" w:hAnsi="Times New Roman" w:cs="Times New Roman"/>
            </w:rPr>
          </w:rPrChange>
        </w:rPr>
        <w:t>centra</w:t>
      </w:r>
      <w:proofErr w:type="spellEnd"/>
      <w:r w:rsidR="00A21FDC" w:rsidRPr="000D4F1E">
        <w:rPr>
          <w:rFonts w:ascii="Times New Roman" w:hAnsi="Times New Roman" w:cs="Times New Roman"/>
        </w:rPr>
        <w:t xml:space="preserve"> (or bodies) that were short </w:t>
      </w:r>
      <w:proofErr w:type="gramStart"/>
      <w:r w:rsidR="00A21FDC" w:rsidRPr="000D4F1E">
        <w:rPr>
          <w:rFonts w:ascii="Times New Roman" w:hAnsi="Times New Roman" w:cs="Times New Roman"/>
        </w:rPr>
        <w:t>relative to</w:t>
      </w:r>
      <w:proofErr w:type="gramEnd"/>
      <w:r w:rsidR="00A21FDC" w:rsidRPr="000D4F1E">
        <w:rPr>
          <w:rFonts w:ascii="Times New Roman" w:hAnsi="Times New Roman" w:cs="Times New Roman"/>
        </w:rPr>
        <w:t xml:space="preserve"> their width</w:t>
      </w:r>
      <w:del w:id="220" w:author="Sahana Melkris" w:date="2020-06-16T14:39:00Z">
        <w:r w:rsidR="00A21FDC" w:rsidRPr="000D4F1E" w:rsidDel="005B1E1F">
          <w:rPr>
            <w:rFonts w:ascii="Times New Roman" w:hAnsi="Times New Roman" w:cs="Times New Roman"/>
          </w:rPr>
          <w:delText>,</w:delText>
        </w:r>
      </w:del>
      <w:r w:rsidR="00A21FDC" w:rsidRPr="000D4F1E">
        <w:rPr>
          <w:rFonts w:ascii="Times New Roman" w:hAnsi="Times New Roman" w:cs="Times New Roman"/>
        </w:rPr>
        <w:t xml:space="preserve"> and their neural spines were short and narrow. The dorsal vertebrae were tightly spaced, which limited the downwards movement of the back. The cervical vertebrae of the neck had broad neural spines that increased in height towards the body. The front part of the neural spines had well developed entheses, which was common among adult dinosaurs</w:t>
      </w:r>
      <w:del w:id="221" w:author="Sahana Melkris" w:date="2020-06-16T22:14:00Z">
        <w:r w:rsidR="00A21FDC" w:rsidRPr="000D4F1E" w:rsidDel="00781D2D">
          <w:rPr>
            <w:rFonts w:ascii="Times New Roman" w:hAnsi="Times New Roman" w:cs="Times New Roman"/>
          </w:rPr>
          <w:delText>,</w:delText>
        </w:r>
      </w:del>
      <w:r w:rsidR="00A21FDC" w:rsidRPr="000D4F1E">
        <w:rPr>
          <w:rFonts w:ascii="Times New Roman" w:hAnsi="Times New Roman" w:cs="Times New Roman"/>
        </w:rPr>
        <w:t xml:space="preserve"> and </w:t>
      </w:r>
      <w:proofErr w:type="gramStart"/>
      <w:r w:rsidR="00A21FDC" w:rsidRPr="000D4F1E">
        <w:rPr>
          <w:rFonts w:ascii="Times New Roman" w:hAnsi="Times New Roman" w:cs="Times New Roman"/>
        </w:rPr>
        <w:t>indicates</w:t>
      </w:r>
      <w:proofErr w:type="gramEnd"/>
      <w:r w:rsidR="00A21FDC" w:rsidRPr="000D4F1E">
        <w:rPr>
          <w:rFonts w:ascii="Times New Roman" w:hAnsi="Times New Roman" w:cs="Times New Roman"/>
        </w:rPr>
        <w:t xml:space="preserve"> the presence of large ligaments which helped support the massive head.</w:t>
      </w:r>
    </w:p>
    <w:p w14:paraId="5BEDF217" w14:textId="09753884" w:rsidR="005E7337" w:rsidRPr="000D4F1E" w:rsidRDefault="005E7337">
      <w:pPr>
        <w:spacing w:line="240" w:lineRule="auto"/>
        <w:contextualSpacing/>
        <w:rPr>
          <w:ins w:id="222" w:author="Sahana Melkris" w:date="2020-06-16T19:32:00Z"/>
          <w:rFonts w:ascii="Times New Roman" w:hAnsi="Times New Roman" w:cs="Times New Roman"/>
        </w:rPr>
        <w:pPrChange w:id="223" w:author="Sahana Melkris" w:date="2020-06-16T19:35:00Z">
          <w:pPr/>
        </w:pPrChange>
      </w:pPr>
    </w:p>
    <w:p w14:paraId="7105CEEE" w14:textId="742F7944" w:rsidR="005E7337" w:rsidRPr="000D4F1E" w:rsidDel="000D4F1E" w:rsidRDefault="005E7337" w:rsidP="000D4F1E">
      <w:pPr>
        <w:spacing w:line="240" w:lineRule="auto"/>
        <w:contextualSpacing/>
        <w:rPr>
          <w:del w:id="224" w:author="Sahana Melkris" w:date="2020-06-16T19:39:00Z"/>
          <w:rFonts w:ascii="Times New Roman" w:hAnsi="Times New Roman" w:cs="Times New Roman"/>
          <w:b/>
          <w:bCs/>
        </w:rPr>
      </w:pPr>
      <w:ins w:id="225" w:author="Sahana Melkris" w:date="2020-06-16T19:33:00Z">
        <w:r w:rsidRPr="000D4F1E">
          <w:rPr>
            <w:rFonts w:ascii="Times New Roman" w:hAnsi="Times New Roman" w:cs="Times New Roman"/>
            <w:b/>
            <w:bCs/>
          </w:rPr>
          <w:t>Physical measurements</w:t>
        </w:r>
      </w:ins>
    </w:p>
    <w:p w14:paraId="5C4C1D83" w14:textId="1E4CBF7F" w:rsidR="000D4F1E" w:rsidRPr="000D4F1E" w:rsidRDefault="000D4F1E">
      <w:pPr>
        <w:spacing w:line="240" w:lineRule="auto"/>
        <w:contextualSpacing/>
        <w:rPr>
          <w:ins w:id="226" w:author="Sahana Melkris" w:date="2020-06-16T19:39:00Z"/>
          <w:rFonts w:ascii="Times New Roman" w:hAnsi="Times New Roman" w:cs="Times New Roman"/>
          <w:b/>
          <w:bCs/>
          <w:rPrChange w:id="227" w:author="Sahana Melkris" w:date="2020-06-16T19:39:00Z">
            <w:rPr>
              <w:ins w:id="228" w:author="Sahana Melkris" w:date="2020-06-16T19:39:00Z"/>
            </w:rPr>
          </w:rPrChange>
        </w:rPr>
        <w:pPrChange w:id="229" w:author="Sahana Melkris" w:date="2020-06-16T19:35:00Z">
          <w:pPr/>
        </w:pPrChange>
      </w:pPr>
      <w:ins w:id="230" w:author="Sahana Melkris" w:date="2020-06-16T19:39:00Z">
        <w:r w:rsidRPr="000D4F1E">
          <w:rPr>
            <w:rFonts w:ascii="Times New Roman" w:hAnsi="Times New Roman" w:cs="Times New Roman"/>
            <w:b/>
            <w:bCs/>
          </w:rPr>
          <w:t>:</w:t>
        </w:r>
      </w:ins>
    </w:p>
    <w:p w14:paraId="2F91B54B" w14:textId="35D1DC62" w:rsidR="00564D40" w:rsidRPr="00481587" w:rsidRDefault="00122A19">
      <w:pPr>
        <w:spacing w:line="240" w:lineRule="auto"/>
        <w:contextualSpacing/>
        <w:rPr>
          <w:vertAlign w:val="superscript"/>
        </w:rPr>
        <w:pPrChange w:id="231" w:author="Sahana Melkris" w:date="2020-06-16T19:39:00Z">
          <w:pPr>
            <w:pStyle w:val="NormalWeb"/>
            <w:contextualSpacing/>
          </w:pPr>
        </w:pPrChange>
      </w:pPr>
      <w:ins w:id="232" w:author="Sahana Melkris" w:date="2020-06-15T23:51:00Z">
        <w:r w:rsidRPr="000D4F1E">
          <w:rPr>
            <w:rFonts w:ascii="Times New Roman" w:hAnsi="Times New Roman" w:cs="Times New Roman"/>
            <w:rPrChange w:id="233" w:author="Sahana Melkris" w:date="2020-06-16T19:39:00Z">
              <w:rPr/>
            </w:rPrChange>
          </w:rPr>
          <w:t xml:space="preserve">The </w:t>
        </w:r>
      </w:ins>
      <w:r w:rsidR="00564D40" w:rsidRPr="000D4F1E">
        <w:rPr>
          <w:rFonts w:ascii="Times New Roman" w:hAnsi="Times New Roman" w:cs="Times New Roman"/>
          <w:i/>
          <w:iCs/>
          <w:rPrChange w:id="234" w:author="Sahana Melkris" w:date="2020-06-16T19:39:00Z">
            <w:rPr>
              <w:i/>
              <w:iCs/>
            </w:rPr>
          </w:rPrChange>
        </w:rPr>
        <w:t>Ankylosaurus</w:t>
      </w:r>
      <w:r w:rsidR="00564D40" w:rsidRPr="000D4F1E">
        <w:rPr>
          <w:rFonts w:ascii="Times New Roman" w:hAnsi="Times New Roman" w:cs="Times New Roman"/>
          <w:rPrChange w:id="235" w:author="Sahana Melkris" w:date="2020-06-16T19:39:00Z">
            <w:rPr/>
          </w:rPrChange>
        </w:rPr>
        <w:t xml:space="preserve"> is the largest known </w:t>
      </w:r>
      <w:del w:id="236" w:author="Sahana Melkris" w:date="2020-06-16T19:23:00Z">
        <w:r w:rsidR="00564D40" w:rsidRPr="000D4F1E" w:rsidDel="00277C4B">
          <w:rPr>
            <w:rFonts w:ascii="Times New Roman" w:hAnsi="Times New Roman" w:cs="Times New Roman"/>
            <w:sz w:val="24"/>
            <w:szCs w:val="24"/>
            <w:rPrChange w:id="237" w:author="Sahana Melkris" w:date="2020-06-16T19:39:00Z">
              <w:rPr/>
            </w:rPrChange>
          </w:rPr>
          <w:delText>ankylosaurid</w:delText>
        </w:r>
        <w:r w:rsidR="00564D40" w:rsidRPr="000D4F1E" w:rsidDel="00277C4B">
          <w:rPr>
            <w:rFonts w:ascii="Times New Roman" w:hAnsi="Times New Roman" w:cs="Times New Roman"/>
            <w:rPrChange w:id="238" w:author="Sahana Melkris" w:date="2020-06-16T19:39:00Z">
              <w:rPr/>
            </w:rPrChange>
          </w:rPr>
          <w:delText xml:space="preserve"> </w:delText>
        </w:r>
      </w:del>
      <w:ins w:id="239" w:author="Sahana Melkris" w:date="2020-06-16T19:23:00Z">
        <w:r w:rsidR="00277C4B" w:rsidRPr="000D4F1E">
          <w:rPr>
            <w:rFonts w:ascii="Times New Roman" w:hAnsi="Times New Roman" w:cs="Times New Roman"/>
            <w:i/>
            <w:iCs/>
            <w:rPrChange w:id="240" w:author="Sahana Melkris" w:date="2020-06-16T19:39:00Z">
              <w:rPr/>
            </w:rPrChange>
          </w:rPr>
          <w:t>Ankylosaurid</w:t>
        </w:r>
        <w:r w:rsidR="00277C4B" w:rsidRPr="000D4F1E">
          <w:rPr>
            <w:rFonts w:ascii="Times New Roman" w:hAnsi="Times New Roman" w:cs="Times New Roman"/>
            <w:rPrChange w:id="241" w:author="Sahana Melkris" w:date="2020-06-16T19:39:00Z">
              <w:rPr/>
            </w:rPrChange>
          </w:rPr>
          <w:t xml:space="preserve"> </w:t>
        </w:r>
      </w:ins>
      <w:r w:rsidR="00564D40" w:rsidRPr="000D4F1E">
        <w:rPr>
          <w:rFonts w:ascii="Times New Roman" w:hAnsi="Times New Roman" w:cs="Times New Roman"/>
          <w:rPrChange w:id="242" w:author="Sahana Melkris" w:date="2020-06-16T19:39:00Z">
            <w:rPr/>
          </w:rPrChange>
        </w:rPr>
        <w:t>dinosaur, estimated to have been up to 6.25 m</w:t>
      </w:r>
      <w:ins w:id="243" w:author="Sahana Melkris" w:date="2020-06-16T17:18:00Z">
        <w:r w:rsidR="009E2CFE" w:rsidRPr="000D4F1E">
          <w:rPr>
            <w:rFonts w:ascii="Times New Roman" w:hAnsi="Times New Roman" w:cs="Times New Roman"/>
            <w:rPrChange w:id="244" w:author="Sahana Melkris" w:date="2020-06-16T19:39:00Z">
              <w:rPr/>
            </w:rPrChange>
          </w:rPr>
          <w:t>eters</w:t>
        </w:r>
      </w:ins>
      <w:r w:rsidR="00564D40" w:rsidRPr="000D4F1E">
        <w:rPr>
          <w:rFonts w:ascii="Times New Roman" w:hAnsi="Times New Roman" w:cs="Times New Roman"/>
          <w:rPrChange w:id="245" w:author="Sahana Melkris" w:date="2020-06-16T19:39:00Z">
            <w:rPr/>
          </w:rPrChange>
        </w:rPr>
        <w:t xml:space="preserve"> (20.5 feet) long, 1.5 m</w:t>
      </w:r>
      <w:ins w:id="246" w:author="Sahana Melkris" w:date="2020-06-16T17:18:00Z">
        <w:r w:rsidR="009E2CFE" w:rsidRPr="000D4F1E">
          <w:rPr>
            <w:rFonts w:ascii="Times New Roman" w:hAnsi="Times New Roman" w:cs="Times New Roman"/>
            <w:rPrChange w:id="247" w:author="Sahana Melkris" w:date="2020-06-16T19:39:00Z">
              <w:rPr/>
            </w:rPrChange>
          </w:rPr>
          <w:t>eters</w:t>
        </w:r>
      </w:ins>
      <w:r w:rsidR="00564D40" w:rsidRPr="000D4F1E">
        <w:rPr>
          <w:rFonts w:ascii="Times New Roman" w:hAnsi="Times New Roman" w:cs="Times New Roman"/>
          <w:rPrChange w:id="248" w:author="Sahana Melkris" w:date="2020-06-16T19:39:00Z">
            <w:rPr/>
          </w:rPrChange>
        </w:rPr>
        <w:t xml:space="preserve"> (4.9 feet) wide, and 1.7 m</w:t>
      </w:r>
      <w:ins w:id="249" w:author="Sahana Melkris" w:date="2020-06-16T17:18:00Z">
        <w:r w:rsidR="009E2CFE" w:rsidRPr="000D4F1E">
          <w:rPr>
            <w:rFonts w:ascii="Times New Roman" w:hAnsi="Times New Roman" w:cs="Times New Roman"/>
            <w:rPrChange w:id="250" w:author="Sahana Melkris" w:date="2020-06-16T19:39:00Z">
              <w:rPr/>
            </w:rPrChange>
          </w:rPr>
          <w:t>eters</w:t>
        </w:r>
      </w:ins>
      <w:r w:rsidR="00564D40" w:rsidRPr="000D4F1E">
        <w:rPr>
          <w:rFonts w:ascii="Times New Roman" w:hAnsi="Times New Roman" w:cs="Times New Roman"/>
          <w:rPrChange w:id="251" w:author="Sahana Melkris" w:date="2020-06-16T19:39:00Z">
            <w:rPr/>
          </w:rPrChange>
        </w:rPr>
        <w:t xml:space="preserve"> (5.6 feet) tall at the hip. </w:t>
      </w:r>
      <w:ins w:id="252" w:author="Sahana Melkris" w:date="2020-06-16T13:08:00Z">
        <w:r w:rsidR="00792D40" w:rsidRPr="000D4F1E">
          <w:rPr>
            <w:rFonts w:ascii="Times New Roman" w:hAnsi="Times New Roman" w:cs="Times New Roman"/>
            <w:rPrChange w:id="253" w:author="Sahana Melkris" w:date="2020-06-16T19:39:00Z">
              <w:rPr/>
            </w:rPrChange>
          </w:rPr>
          <w:t xml:space="preserve">American paleontologist Kenneth Carpenter proposed </w:t>
        </w:r>
      </w:ins>
      <w:del w:id="254" w:author="Sahana Melkris" w:date="2020-06-16T13:08:00Z">
        <w:r w:rsidR="00564D40" w:rsidRPr="000D4F1E" w:rsidDel="00792D40">
          <w:rPr>
            <w:rFonts w:ascii="Times New Roman" w:hAnsi="Times New Roman" w:cs="Times New Roman"/>
            <w:rPrChange w:id="255" w:author="Sahana Melkris" w:date="2020-06-16T19:39:00Z">
              <w:rPr/>
            </w:rPrChange>
          </w:rPr>
          <w:delText xml:space="preserve">This </w:delText>
        </w:r>
      </w:del>
      <w:ins w:id="256" w:author="Sahana Melkris" w:date="2020-06-16T13:08:00Z">
        <w:r w:rsidR="00792D40" w:rsidRPr="000D4F1E">
          <w:rPr>
            <w:rFonts w:ascii="Times New Roman" w:hAnsi="Times New Roman" w:cs="Times New Roman"/>
            <w:rPrChange w:id="257" w:author="Sahana Melkris" w:date="2020-06-16T19:39:00Z">
              <w:rPr/>
            </w:rPrChange>
          </w:rPr>
          <w:t xml:space="preserve">this </w:t>
        </w:r>
      </w:ins>
      <w:r w:rsidR="00564D40" w:rsidRPr="000D4F1E">
        <w:rPr>
          <w:rFonts w:ascii="Times New Roman" w:hAnsi="Times New Roman" w:cs="Times New Roman"/>
          <w:rPrChange w:id="258" w:author="Sahana Melkris" w:date="2020-06-16T19:39:00Z">
            <w:rPr/>
          </w:rPrChange>
        </w:rPr>
        <w:t xml:space="preserve">length </w:t>
      </w:r>
      <w:del w:id="259" w:author="Sahana Melkris" w:date="2020-06-15T23:52:00Z">
        <w:r w:rsidR="00564D40" w:rsidRPr="000D4F1E" w:rsidDel="00122A19">
          <w:rPr>
            <w:rFonts w:ascii="Times New Roman" w:hAnsi="Times New Roman" w:cs="Times New Roman"/>
            <w:rPrChange w:id="260" w:author="Sahana Melkris" w:date="2020-06-16T19:39:00Z">
              <w:rPr/>
            </w:rPrChange>
          </w:rPr>
          <w:delText>has been</w:delText>
        </w:r>
      </w:del>
      <w:r w:rsidR="00564D40" w:rsidRPr="000D4F1E">
        <w:rPr>
          <w:rFonts w:ascii="Times New Roman" w:hAnsi="Times New Roman" w:cs="Times New Roman"/>
          <w:rPrChange w:id="261" w:author="Sahana Melkris" w:date="2020-06-16T19:39:00Z">
            <w:rPr/>
          </w:rPrChange>
        </w:rPr>
        <w:t xml:space="preserve"> </w:t>
      </w:r>
      <w:del w:id="262" w:author="Sahana Melkris" w:date="2020-06-16T13:08:00Z">
        <w:r w:rsidR="00564D40" w:rsidRPr="000D4F1E" w:rsidDel="00792D40">
          <w:rPr>
            <w:rFonts w:ascii="Times New Roman" w:hAnsi="Times New Roman" w:cs="Times New Roman"/>
            <w:rPrChange w:id="263" w:author="Sahana Melkris" w:date="2020-06-16T19:39:00Z">
              <w:rPr/>
            </w:rPrChange>
          </w:rPr>
          <w:delText xml:space="preserve">proposed by American </w:delText>
        </w:r>
      </w:del>
      <w:del w:id="264" w:author="Sahana Melkris" w:date="2020-06-16T13:03:00Z">
        <w:r w:rsidR="00564D40" w:rsidRPr="000D4F1E" w:rsidDel="00792D40">
          <w:rPr>
            <w:rFonts w:ascii="Times New Roman" w:hAnsi="Times New Roman" w:cs="Times New Roman"/>
            <w:rPrChange w:id="265" w:author="Sahana Melkris" w:date="2020-06-16T19:39:00Z">
              <w:rPr/>
            </w:rPrChange>
          </w:rPr>
          <w:delText>palaeontologist</w:delText>
        </w:r>
      </w:del>
      <w:del w:id="266" w:author="Sahana Melkris" w:date="2020-06-16T13:08:00Z">
        <w:r w:rsidR="00564D40" w:rsidRPr="000D4F1E" w:rsidDel="00792D40">
          <w:rPr>
            <w:rFonts w:ascii="Times New Roman" w:hAnsi="Times New Roman" w:cs="Times New Roman"/>
            <w:rPrChange w:id="267" w:author="Sahana Melkris" w:date="2020-06-16T19:39:00Z">
              <w:rPr/>
            </w:rPrChange>
          </w:rPr>
          <w:delText xml:space="preserve"> Kenneth Carpenter</w:delText>
        </w:r>
      </w:del>
      <w:del w:id="268" w:author="Sahana Melkris" w:date="2020-06-16T13:03:00Z">
        <w:r w:rsidR="00564D40" w:rsidRPr="000D4F1E" w:rsidDel="00792D40">
          <w:rPr>
            <w:rFonts w:ascii="Times New Roman" w:hAnsi="Times New Roman" w:cs="Times New Roman"/>
            <w:rPrChange w:id="269" w:author="Sahana Melkris" w:date="2020-06-16T19:39:00Z">
              <w:rPr/>
            </w:rPrChange>
          </w:rPr>
          <w:delText>,</w:delText>
        </w:r>
      </w:del>
      <w:r w:rsidR="00564D40" w:rsidRPr="000D4F1E">
        <w:rPr>
          <w:rFonts w:ascii="Times New Roman" w:hAnsi="Times New Roman" w:cs="Times New Roman"/>
          <w:rPrChange w:id="270" w:author="Sahana Melkris" w:date="2020-06-16T19:39:00Z">
            <w:rPr/>
          </w:rPrChange>
        </w:rPr>
        <w:t xml:space="preserve"> </w:t>
      </w:r>
      <w:del w:id="271" w:author="Sahana Melkris" w:date="2020-06-16T13:09:00Z">
        <w:r w:rsidR="00564D40" w:rsidRPr="000D4F1E" w:rsidDel="00792D40">
          <w:rPr>
            <w:rFonts w:ascii="Times New Roman" w:hAnsi="Times New Roman" w:cs="Times New Roman"/>
            <w:rPrChange w:id="272" w:author="Sahana Melkris" w:date="2020-06-16T19:39:00Z">
              <w:rPr/>
            </w:rPrChange>
          </w:rPr>
          <w:delText xml:space="preserve">and is </w:delText>
        </w:r>
      </w:del>
      <w:r w:rsidR="00564D40" w:rsidRPr="000D4F1E">
        <w:rPr>
          <w:rFonts w:ascii="Times New Roman" w:hAnsi="Times New Roman" w:cs="Times New Roman"/>
          <w:rPrChange w:id="273" w:author="Sahana Melkris" w:date="2020-06-16T19:39:00Z">
            <w:rPr/>
          </w:rPrChange>
        </w:rPr>
        <w:t>based on the largest known skull (specimen NMC 8880), which is 64.5 cm (25.4 inches) long and 74.5 cm (29.3 inches) wide. The smallest known skull (specimen AMNH 5214) is 55.5 cm (21.9 inches) long and 64.5 cm (25.4 inches) wide</w:t>
      </w:r>
      <w:del w:id="274" w:author="Sahana Melkris" w:date="2020-06-16T13:09:00Z">
        <w:r w:rsidR="00564D40" w:rsidRPr="000D4F1E" w:rsidDel="00792D40">
          <w:rPr>
            <w:rFonts w:ascii="Times New Roman" w:hAnsi="Times New Roman" w:cs="Times New Roman"/>
            <w:rPrChange w:id="275" w:author="Sahana Melkris" w:date="2020-06-16T19:39:00Z">
              <w:rPr/>
            </w:rPrChange>
          </w:rPr>
          <w:delText>,</w:delText>
        </w:r>
      </w:del>
      <w:r w:rsidR="00564D40" w:rsidRPr="000D4F1E">
        <w:rPr>
          <w:rFonts w:ascii="Times New Roman" w:hAnsi="Times New Roman" w:cs="Times New Roman"/>
          <w:rPrChange w:id="276" w:author="Sahana Melkris" w:date="2020-06-16T19:39:00Z">
            <w:rPr/>
          </w:rPrChange>
        </w:rPr>
        <w:t xml:space="preserve"> and this specimen </w:t>
      </w:r>
      <w:proofErr w:type="gramStart"/>
      <w:r w:rsidR="00564D40" w:rsidRPr="000D4F1E">
        <w:rPr>
          <w:rFonts w:ascii="Times New Roman" w:hAnsi="Times New Roman" w:cs="Times New Roman"/>
          <w:rPrChange w:id="277" w:author="Sahana Melkris" w:date="2020-06-16T19:39:00Z">
            <w:rPr/>
          </w:rPrChange>
        </w:rPr>
        <w:t>is estimated</w:t>
      </w:r>
      <w:proofErr w:type="gramEnd"/>
      <w:r w:rsidR="00564D40" w:rsidRPr="000D4F1E">
        <w:rPr>
          <w:rFonts w:ascii="Times New Roman" w:hAnsi="Times New Roman" w:cs="Times New Roman"/>
          <w:rPrChange w:id="278" w:author="Sahana Melkris" w:date="2020-06-16T19:39:00Z">
            <w:rPr/>
          </w:rPrChange>
        </w:rPr>
        <w:t xml:space="preserve"> to have been 5.4 m</w:t>
      </w:r>
      <w:ins w:id="279" w:author="Sahana Melkris" w:date="2020-06-16T17:18:00Z">
        <w:r w:rsidR="009E2CFE" w:rsidRPr="000D4F1E">
          <w:rPr>
            <w:rFonts w:ascii="Times New Roman" w:hAnsi="Times New Roman" w:cs="Times New Roman"/>
            <w:rPrChange w:id="280" w:author="Sahana Melkris" w:date="2020-06-16T19:39:00Z">
              <w:rPr/>
            </w:rPrChange>
          </w:rPr>
          <w:t>eters</w:t>
        </w:r>
      </w:ins>
      <w:r w:rsidR="00564D40" w:rsidRPr="000D4F1E">
        <w:rPr>
          <w:rFonts w:ascii="Times New Roman" w:hAnsi="Times New Roman" w:cs="Times New Roman"/>
          <w:rPrChange w:id="281" w:author="Sahana Melkris" w:date="2020-06-16T19:39:00Z">
            <w:rPr/>
          </w:rPrChange>
        </w:rPr>
        <w:t xml:space="preserve"> (18 feet) long and around 1.4 m</w:t>
      </w:r>
      <w:ins w:id="282" w:author="Sahana Melkris" w:date="2020-06-16T17:18:00Z">
        <w:r w:rsidR="009E2CFE" w:rsidRPr="000D4F1E">
          <w:rPr>
            <w:rFonts w:ascii="Times New Roman" w:hAnsi="Times New Roman" w:cs="Times New Roman"/>
            <w:rPrChange w:id="283" w:author="Sahana Melkris" w:date="2020-06-16T19:39:00Z">
              <w:rPr/>
            </w:rPrChange>
          </w:rPr>
          <w:t>eters</w:t>
        </w:r>
      </w:ins>
      <w:r w:rsidR="00564D40" w:rsidRPr="000D4F1E">
        <w:rPr>
          <w:rFonts w:ascii="Times New Roman" w:hAnsi="Times New Roman" w:cs="Times New Roman"/>
          <w:rPrChange w:id="284" w:author="Sahana Melkris" w:date="2020-06-16T19:39:00Z">
            <w:rPr/>
          </w:rPrChange>
        </w:rPr>
        <w:t xml:space="preserve"> (4.6 feet) tall. </w:t>
      </w:r>
      <w:del w:id="285" w:author="Sahana Melkris" w:date="2020-06-16T19:25:00Z">
        <w:r w:rsidR="00564D40" w:rsidRPr="000D4F1E" w:rsidDel="00395816">
          <w:rPr>
            <w:rFonts w:ascii="Times New Roman" w:hAnsi="Times New Roman" w:cs="Times New Roman"/>
            <w:rPrChange w:id="286" w:author="Sahana Melkris" w:date="2020-06-16T19:39:00Z">
              <w:rPr/>
            </w:rPrChange>
          </w:rPr>
          <w:delText xml:space="preserve">Other authors have proposed a body length of 7 m (23 feet), 8–9 m (26–30 ft), or more than 9 m (30 feet). </w:delText>
        </w:r>
        <w:r w:rsidR="00266CF1" w:rsidRPr="000D4F1E" w:rsidDel="00395816">
          <w:rPr>
            <w:rFonts w:ascii="Times New Roman" w:hAnsi="Times New Roman" w:cs="Times New Roman"/>
            <w:rPrChange w:id="287" w:author="Sahana Melkris" w:date="2020-06-16T19:39:00Z">
              <w:rPr/>
            </w:rPrChange>
          </w:rPr>
          <w:delText xml:space="preserve">The scapula was 61.5 cm (24.2 inches) long. </w:delText>
        </w:r>
      </w:del>
      <w:r w:rsidR="00266CF1" w:rsidRPr="000D4F1E">
        <w:rPr>
          <w:rFonts w:ascii="Times New Roman" w:hAnsi="Times New Roman" w:cs="Times New Roman"/>
          <w:rPrChange w:id="288" w:author="Sahana Melkris" w:date="2020-06-16T19:39:00Z">
            <w:rPr/>
          </w:rPrChange>
        </w:rPr>
        <w:t xml:space="preserve">The </w:t>
      </w:r>
      <w:proofErr w:type="spellStart"/>
      <w:r w:rsidR="00266CF1" w:rsidRPr="000D4F1E">
        <w:rPr>
          <w:rFonts w:ascii="Times New Roman" w:hAnsi="Times New Roman" w:cs="Times New Roman"/>
          <w:rPrChange w:id="289" w:author="Sahana Melkris" w:date="2020-06-16T19:39:00Z">
            <w:rPr/>
          </w:rPrChange>
        </w:rPr>
        <w:t>humerus</w:t>
      </w:r>
      <w:proofErr w:type="spellEnd"/>
      <w:r w:rsidR="00266CF1" w:rsidRPr="000D4F1E">
        <w:rPr>
          <w:rFonts w:ascii="Times New Roman" w:hAnsi="Times New Roman" w:cs="Times New Roman"/>
          <w:rPrChange w:id="290" w:author="Sahana Melkris" w:date="2020-06-16T19:39:00Z">
            <w:rPr/>
          </w:rPrChange>
        </w:rPr>
        <w:t xml:space="preserve"> (upper arm bone) was short and </w:t>
      </w:r>
      <w:proofErr w:type="gramStart"/>
      <w:r w:rsidR="00266CF1" w:rsidRPr="000D4F1E">
        <w:rPr>
          <w:rFonts w:ascii="Times New Roman" w:hAnsi="Times New Roman" w:cs="Times New Roman"/>
          <w:rPrChange w:id="291" w:author="Sahana Melkris" w:date="2020-06-16T19:39:00Z">
            <w:rPr/>
          </w:rPrChange>
        </w:rPr>
        <w:t>very broad</w:t>
      </w:r>
      <w:proofErr w:type="gramEnd"/>
      <w:r w:rsidR="00266CF1" w:rsidRPr="000D4F1E">
        <w:rPr>
          <w:rFonts w:ascii="Times New Roman" w:hAnsi="Times New Roman" w:cs="Times New Roman"/>
          <w:rPrChange w:id="292" w:author="Sahana Melkris" w:date="2020-06-16T19:39:00Z">
            <w:rPr/>
          </w:rPrChange>
        </w:rPr>
        <w:t>, and about 54 cm (21 inches) long in specimen AMNH 5214. The femur (thigh bone) was very robust</w:t>
      </w:r>
      <w:del w:id="293" w:author="Sahana Melkris" w:date="2020-06-16T13:10:00Z">
        <w:r w:rsidR="00266CF1" w:rsidRPr="000D4F1E" w:rsidDel="00792D40">
          <w:rPr>
            <w:rFonts w:ascii="Times New Roman" w:hAnsi="Times New Roman" w:cs="Times New Roman"/>
            <w:rPrChange w:id="294" w:author="Sahana Melkris" w:date="2020-06-16T19:39:00Z">
              <w:rPr/>
            </w:rPrChange>
          </w:rPr>
          <w:delText>,</w:delText>
        </w:r>
      </w:del>
      <w:r w:rsidR="00266CF1" w:rsidRPr="000D4F1E">
        <w:rPr>
          <w:rFonts w:ascii="Times New Roman" w:hAnsi="Times New Roman" w:cs="Times New Roman"/>
          <w:rPrChange w:id="295" w:author="Sahana Melkris" w:date="2020-06-16T19:39:00Z">
            <w:rPr/>
          </w:rPrChange>
        </w:rPr>
        <w:t xml:space="preserve"> and 67 cm (26 inches) long in AMNH 5214. </w:t>
      </w:r>
      <w:ins w:id="296" w:author="Sahana Melkris" w:date="2020-06-16T13:10:00Z">
        <w:r w:rsidR="00792D40" w:rsidRPr="000D4F1E">
          <w:rPr>
            <w:rFonts w:ascii="Times New Roman" w:hAnsi="Times New Roman" w:cs="Times New Roman"/>
            <w:rPrChange w:id="297" w:author="Sahana Melkris" w:date="2020-06-16T19:39:00Z">
              <w:rPr/>
            </w:rPrChange>
          </w:rPr>
          <w:t>American science writer</w:t>
        </w:r>
      </w:ins>
      <w:ins w:id="298" w:author="Sahana Melkris" w:date="2020-06-16T13:11:00Z">
        <w:r w:rsidR="00792D40" w:rsidRPr="000D4F1E">
          <w:rPr>
            <w:rFonts w:ascii="Times New Roman" w:hAnsi="Times New Roman" w:cs="Times New Roman"/>
            <w:rPrChange w:id="299" w:author="Sahana Melkris" w:date="2020-06-16T19:39:00Z">
              <w:rPr/>
            </w:rPrChange>
          </w:rPr>
          <w:t>,</w:t>
        </w:r>
      </w:ins>
      <w:ins w:id="300" w:author="Sahana Melkris" w:date="2020-06-16T13:10:00Z">
        <w:r w:rsidR="00792D40" w:rsidRPr="000D4F1E">
          <w:rPr>
            <w:rFonts w:ascii="Times New Roman" w:hAnsi="Times New Roman" w:cs="Times New Roman"/>
            <w:rPrChange w:id="301" w:author="Sahana Melkris" w:date="2020-06-16T19:39:00Z">
              <w:rPr/>
            </w:rPrChange>
          </w:rPr>
          <w:t xml:space="preserve"> Gregory S. Paul</w:t>
        </w:r>
      </w:ins>
      <w:ins w:id="302" w:author="Sahana Melkris" w:date="2020-06-16T13:11:00Z">
        <w:r w:rsidR="00792D40" w:rsidRPr="000D4F1E">
          <w:rPr>
            <w:rFonts w:ascii="Times New Roman" w:hAnsi="Times New Roman" w:cs="Times New Roman"/>
            <w:rPrChange w:id="303" w:author="Sahana Melkris" w:date="2020-06-16T19:39:00Z">
              <w:rPr/>
            </w:rPrChange>
          </w:rPr>
          <w:t>,</w:t>
        </w:r>
      </w:ins>
      <w:ins w:id="304" w:author="Sahana Melkris" w:date="2020-06-16T13:10:00Z">
        <w:r w:rsidR="00792D40" w:rsidRPr="000D4F1E">
          <w:rPr>
            <w:rFonts w:ascii="Times New Roman" w:hAnsi="Times New Roman" w:cs="Times New Roman"/>
            <w:rPrChange w:id="305" w:author="Sahana Melkris" w:date="2020-06-16T19:39:00Z">
              <w:rPr/>
            </w:rPrChange>
          </w:rPr>
          <w:t xml:space="preserve"> estimated the weight of the animal at 6 </w:t>
        </w:r>
        <w:proofErr w:type="spellStart"/>
        <w:r w:rsidR="00792D40" w:rsidRPr="000D4F1E">
          <w:rPr>
            <w:rFonts w:ascii="Times New Roman" w:hAnsi="Times New Roman" w:cs="Times New Roman"/>
            <w:rPrChange w:id="306" w:author="Sahana Melkris" w:date="2020-06-16T19:39:00Z">
              <w:rPr/>
            </w:rPrChange>
          </w:rPr>
          <w:t>tonnes</w:t>
        </w:r>
        <w:proofErr w:type="spellEnd"/>
        <w:r w:rsidR="00792D40" w:rsidRPr="000D4F1E">
          <w:rPr>
            <w:rFonts w:ascii="Times New Roman" w:hAnsi="Times New Roman" w:cs="Times New Roman"/>
            <w:rPrChange w:id="307" w:author="Sahana Melkris" w:date="2020-06-16T19:39:00Z">
              <w:rPr/>
            </w:rPrChange>
          </w:rPr>
          <w:t xml:space="preserve"> (13,000 </w:t>
        </w:r>
        <w:proofErr w:type="spellStart"/>
        <w:r w:rsidR="00792D40" w:rsidRPr="000D4F1E">
          <w:rPr>
            <w:rFonts w:ascii="Times New Roman" w:hAnsi="Times New Roman" w:cs="Times New Roman"/>
            <w:rPrChange w:id="308" w:author="Sahana Melkris" w:date="2020-06-16T19:39:00Z">
              <w:rPr/>
            </w:rPrChange>
          </w:rPr>
          <w:t>Ib</w:t>
        </w:r>
        <w:proofErr w:type="spellEnd"/>
        <w:r w:rsidR="00792D40" w:rsidRPr="000D4F1E">
          <w:rPr>
            <w:rFonts w:ascii="Times New Roman" w:hAnsi="Times New Roman" w:cs="Times New Roman"/>
            <w:rPrChange w:id="309" w:author="Sahana Melkris" w:date="2020-06-16T19:39:00Z">
              <w:rPr/>
            </w:rPrChange>
          </w:rPr>
          <w:t>)</w:t>
        </w:r>
      </w:ins>
      <w:ins w:id="310" w:author="Sahana Melkris" w:date="2020-06-16T13:11:00Z">
        <w:r w:rsidR="00792D40" w:rsidRPr="000D4F1E">
          <w:rPr>
            <w:rFonts w:ascii="Times New Roman" w:hAnsi="Times New Roman" w:cs="Times New Roman"/>
            <w:rPrChange w:id="311" w:author="Sahana Melkris" w:date="2020-06-16T19:39:00Z">
              <w:rPr/>
            </w:rPrChange>
          </w:rPr>
          <w:t>.</w:t>
        </w:r>
      </w:ins>
      <w:del w:id="312" w:author="Sahana Melkris" w:date="2020-06-16T13:11:00Z">
        <w:r w:rsidR="00564D40" w:rsidRPr="000D4F1E" w:rsidDel="00792D40">
          <w:rPr>
            <w:rFonts w:ascii="Times New Roman" w:hAnsi="Times New Roman" w:cs="Times New Roman"/>
            <w:rPrChange w:id="313" w:author="Sahana Melkris" w:date="2020-06-16T19:39:00Z">
              <w:rPr/>
            </w:rPrChange>
          </w:rPr>
          <w:delText xml:space="preserve">The weight of the animal was estimated by </w:delText>
        </w:r>
      </w:del>
      <w:del w:id="314" w:author="Sahana Melkris" w:date="2020-06-16T13:10:00Z">
        <w:r w:rsidR="00564D40" w:rsidRPr="000D4F1E" w:rsidDel="00792D40">
          <w:rPr>
            <w:rFonts w:ascii="Times New Roman" w:hAnsi="Times New Roman" w:cs="Times New Roman"/>
            <w:rPrChange w:id="315" w:author="Sahana Melkris" w:date="2020-06-16T19:39:00Z">
              <w:rPr/>
            </w:rPrChange>
          </w:rPr>
          <w:delText xml:space="preserve">American science writer Gregory S. Paul </w:delText>
        </w:r>
      </w:del>
      <w:del w:id="316" w:author="Sahana Melkris" w:date="2020-06-16T13:11:00Z">
        <w:r w:rsidR="00564D40" w:rsidRPr="000D4F1E" w:rsidDel="00792D40">
          <w:rPr>
            <w:rFonts w:ascii="Times New Roman" w:hAnsi="Times New Roman" w:cs="Times New Roman"/>
            <w:rPrChange w:id="317" w:author="Sahana Melkris" w:date="2020-06-16T19:39:00Z">
              <w:rPr/>
            </w:rPrChange>
          </w:rPr>
          <w:delText>at 6 tonnes (13,000 lb).</w:delText>
        </w:r>
      </w:del>
      <w:r w:rsidR="002C5F53" w:rsidRPr="000D4F1E">
        <w:rPr>
          <w:rFonts w:ascii="Times New Roman" w:hAnsi="Times New Roman" w:cs="Times New Roman"/>
          <w:rPrChange w:id="318" w:author="Sahana Melkris" w:date="2020-06-16T19:39:00Z">
            <w:rPr/>
          </w:rPrChange>
        </w:rPr>
        <w:t xml:space="preserve"> </w:t>
      </w:r>
    </w:p>
    <w:p w14:paraId="03E4DE02" w14:textId="77777777" w:rsidR="00564D40" w:rsidRPr="000D4F1E" w:rsidRDefault="00564D40" w:rsidP="00774ADA">
      <w:pPr>
        <w:pStyle w:val="Heading2"/>
        <w:contextualSpacing/>
        <w:rPr>
          <w:rStyle w:val="mw-headline"/>
          <w:sz w:val="24"/>
          <w:szCs w:val="24"/>
          <w:u w:val="single"/>
          <w:rPrChange w:id="319" w:author="Sahana Melkris" w:date="2020-06-16T19:39:00Z">
            <w:rPr>
              <w:rStyle w:val="mw-headline"/>
              <w:rFonts w:asciiTheme="minorHAnsi" w:eastAsiaTheme="minorHAnsi" w:hAnsiTheme="minorHAnsi" w:cstheme="minorBidi"/>
              <w:b w:val="0"/>
              <w:bCs w:val="0"/>
              <w:sz w:val="22"/>
              <w:szCs w:val="22"/>
            </w:rPr>
          </w:rPrChange>
        </w:rPr>
      </w:pPr>
      <w:r w:rsidRPr="000D4F1E">
        <w:rPr>
          <w:rStyle w:val="mw-headline"/>
          <w:sz w:val="24"/>
          <w:szCs w:val="24"/>
          <w:u w:val="single"/>
          <w:rPrChange w:id="320" w:author="Sahana Melkris" w:date="2020-06-16T19:39:00Z">
            <w:rPr>
              <w:rStyle w:val="mw-headline"/>
            </w:rPr>
          </w:rPrChange>
        </w:rPr>
        <w:t>History of discovery</w:t>
      </w:r>
    </w:p>
    <w:p w14:paraId="7E25AB72" w14:textId="7CAC50B0" w:rsidR="00564D40" w:rsidRPr="000D4F1E" w:rsidRDefault="00564D40" w:rsidP="002F6117">
      <w:pPr>
        <w:spacing w:line="240" w:lineRule="auto"/>
        <w:rPr>
          <w:rFonts w:ascii="Times New Roman" w:hAnsi="Times New Roman" w:cs="Times New Roman"/>
        </w:rPr>
        <w:pPrChange w:id="321" w:author="Sahana Melkris" w:date="2020-06-17T22:42:00Z">
          <w:pPr/>
        </w:pPrChange>
      </w:pPr>
      <w:r w:rsidRPr="000D4F1E">
        <w:rPr>
          <w:rFonts w:ascii="Times New Roman" w:hAnsi="Times New Roman" w:cs="Times New Roman"/>
        </w:rPr>
        <w:t xml:space="preserve">In 1906, </w:t>
      </w:r>
      <w:ins w:id="322" w:author="Sahana Melkris" w:date="2020-06-16T14:07:00Z">
        <w:r w:rsidR="00701350" w:rsidRPr="000D4F1E">
          <w:rPr>
            <w:rFonts w:ascii="Times New Roman" w:hAnsi="Times New Roman" w:cs="Times New Roman"/>
          </w:rPr>
          <w:t xml:space="preserve">during </w:t>
        </w:r>
      </w:ins>
      <w:r w:rsidRPr="000D4F1E">
        <w:rPr>
          <w:rFonts w:ascii="Times New Roman" w:hAnsi="Times New Roman" w:cs="Times New Roman"/>
        </w:rPr>
        <w:t>an American Museum of Natural History expedition led by paleontologist Barnum Brown</w:t>
      </w:r>
      <w:ins w:id="323" w:author="Sahana Melkris" w:date="2020-06-16T14:08:00Z">
        <w:r w:rsidR="00701350" w:rsidRPr="000D4F1E">
          <w:rPr>
            <w:rFonts w:ascii="Times New Roman" w:hAnsi="Times New Roman" w:cs="Times New Roman"/>
          </w:rPr>
          <w:t xml:space="preserve">, Peter </w:t>
        </w:r>
        <w:proofErr w:type="spellStart"/>
        <w:r w:rsidR="00701350" w:rsidRPr="000D4F1E">
          <w:rPr>
            <w:rFonts w:ascii="Times New Roman" w:hAnsi="Times New Roman" w:cs="Times New Roman"/>
          </w:rPr>
          <w:t>Kaisen</w:t>
        </w:r>
      </w:ins>
      <w:proofErr w:type="spellEnd"/>
      <w:r w:rsidRPr="000D4F1E">
        <w:rPr>
          <w:rFonts w:ascii="Times New Roman" w:hAnsi="Times New Roman" w:cs="Times New Roman"/>
        </w:rPr>
        <w:t xml:space="preserve"> discovered the type specimen of </w:t>
      </w:r>
      <w:del w:id="324" w:author="Sahana Melkris" w:date="2020-06-17T15:38:00Z">
        <w:r w:rsidRPr="000D4F1E" w:rsidDel="009460CD">
          <w:rPr>
            <w:rFonts w:ascii="Times New Roman" w:hAnsi="Times New Roman" w:cs="Times New Roman"/>
            <w:i/>
            <w:iCs/>
          </w:rPr>
          <w:delText>Ankylosaurus magniventris</w:delText>
        </w:r>
      </w:del>
      <w:ins w:id="325" w:author="Sahana Melkris" w:date="2020-06-17T15:38:00Z">
        <w:r w:rsidR="009460CD">
          <w:rPr>
            <w:rFonts w:ascii="Times New Roman" w:hAnsi="Times New Roman" w:cs="Times New Roman"/>
            <w:i/>
            <w:iCs/>
          </w:rPr>
          <w:t xml:space="preserve">A. </w:t>
        </w:r>
        <w:proofErr w:type="spellStart"/>
        <w:r w:rsidR="009460CD">
          <w:rPr>
            <w:rFonts w:ascii="Times New Roman" w:hAnsi="Times New Roman" w:cs="Times New Roman"/>
            <w:i/>
            <w:iCs/>
          </w:rPr>
          <w:t>magniventris</w:t>
        </w:r>
      </w:ins>
      <w:proofErr w:type="spellEnd"/>
      <w:r w:rsidRPr="000D4F1E">
        <w:rPr>
          <w:rFonts w:ascii="Times New Roman" w:hAnsi="Times New Roman" w:cs="Times New Roman"/>
        </w:rPr>
        <w:t xml:space="preserve"> (AMNH 5895) in the Hell Creek </w:t>
      </w:r>
      <w:r w:rsidRPr="000D4F1E">
        <w:rPr>
          <w:rFonts w:ascii="Times New Roman" w:hAnsi="Times New Roman" w:cs="Times New Roman"/>
        </w:rPr>
        <w:lastRenderedPageBreak/>
        <w:t>Formation</w:t>
      </w:r>
      <w:del w:id="326" w:author="Sahana Melkris" w:date="2020-06-16T13:12:00Z">
        <w:r w:rsidRPr="000D4F1E" w:rsidDel="00990202">
          <w:rPr>
            <w:rFonts w:ascii="Times New Roman" w:hAnsi="Times New Roman" w:cs="Times New Roman"/>
          </w:rPr>
          <w:delText>,</w:delText>
        </w:r>
      </w:del>
      <w:r w:rsidRPr="000D4F1E">
        <w:rPr>
          <w:rFonts w:ascii="Times New Roman" w:hAnsi="Times New Roman" w:cs="Times New Roman"/>
        </w:rPr>
        <w:t xml:space="preserve"> near Gilbert Creek, Montana. The specimen </w:t>
      </w:r>
      <w:del w:id="327" w:author="Sahana Melkris" w:date="2020-06-16T14:09:00Z">
        <w:r w:rsidRPr="000D4F1E" w:rsidDel="00701350">
          <w:rPr>
            <w:rFonts w:ascii="Times New Roman" w:hAnsi="Times New Roman" w:cs="Times New Roman"/>
          </w:rPr>
          <w:delText xml:space="preserve">(found by collector Peter Kaisen) </w:delText>
        </w:r>
      </w:del>
      <w:r w:rsidRPr="000D4F1E">
        <w:rPr>
          <w:rFonts w:ascii="Times New Roman" w:hAnsi="Times New Roman" w:cs="Times New Roman"/>
        </w:rPr>
        <w:t xml:space="preserve">consisted of the upper part of a skull, two teeth, part of the shoulder girdle, cervical, dorsal, and caudal vertebrae, ribs, and more than thirty osteoderms. </w:t>
      </w:r>
    </w:p>
    <w:p w14:paraId="062F2183" w14:textId="373DD84F" w:rsidR="00564D40" w:rsidRDefault="00564D40" w:rsidP="00774ADA">
      <w:pPr>
        <w:pStyle w:val="NormalWeb"/>
        <w:contextualSpacing/>
        <w:rPr>
          <w:sz w:val="22"/>
          <w:szCs w:val="22"/>
        </w:rPr>
      </w:pPr>
      <w:r w:rsidRPr="000D4F1E">
        <w:rPr>
          <w:sz w:val="22"/>
          <w:szCs w:val="22"/>
          <w:rPrChange w:id="328" w:author="Sahana Melkris" w:date="2020-06-16T19:39:00Z">
            <w:rPr/>
          </w:rPrChange>
        </w:rPr>
        <w:t xml:space="preserve">In 1910, </w:t>
      </w:r>
      <w:ins w:id="329" w:author="Sahana Melkris" w:date="2020-06-16T14:12:00Z">
        <w:r w:rsidR="00A87867" w:rsidRPr="000D4F1E">
          <w:rPr>
            <w:sz w:val="22"/>
            <w:szCs w:val="22"/>
          </w:rPr>
          <w:t xml:space="preserve">there was </w:t>
        </w:r>
      </w:ins>
      <w:r w:rsidRPr="000D4F1E">
        <w:rPr>
          <w:sz w:val="22"/>
          <w:szCs w:val="22"/>
          <w:rPrChange w:id="330" w:author="Sahana Melkris" w:date="2020-06-16T19:39:00Z">
            <w:rPr/>
          </w:rPrChange>
        </w:rPr>
        <w:t xml:space="preserve">another AMNH expedition led by Brown </w:t>
      </w:r>
      <w:ins w:id="331" w:author="Sahana Melkris" w:date="2020-06-16T14:12:00Z">
        <w:r w:rsidR="00A87867" w:rsidRPr="000D4F1E">
          <w:rPr>
            <w:sz w:val="22"/>
            <w:szCs w:val="22"/>
          </w:rPr>
          <w:t xml:space="preserve">where they </w:t>
        </w:r>
      </w:ins>
      <w:r w:rsidRPr="000D4F1E">
        <w:rPr>
          <w:sz w:val="22"/>
          <w:szCs w:val="22"/>
          <w:rPrChange w:id="332" w:author="Sahana Melkris" w:date="2020-06-16T19:39:00Z">
            <w:rPr/>
          </w:rPrChange>
        </w:rPr>
        <w:t xml:space="preserve">discovered an </w:t>
      </w:r>
      <w:r w:rsidRPr="000D4F1E">
        <w:rPr>
          <w:i/>
          <w:iCs/>
          <w:sz w:val="22"/>
          <w:szCs w:val="22"/>
          <w:rPrChange w:id="333" w:author="Sahana Melkris" w:date="2020-06-16T19:39:00Z">
            <w:rPr>
              <w:i/>
              <w:iCs/>
            </w:rPr>
          </w:rPrChange>
        </w:rPr>
        <w:t>Ankylosaurus</w:t>
      </w:r>
      <w:r w:rsidRPr="000D4F1E">
        <w:rPr>
          <w:sz w:val="22"/>
          <w:szCs w:val="22"/>
          <w:rPrChange w:id="334" w:author="Sahana Melkris" w:date="2020-06-16T19:39:00Z">
            <w:rPr/>
          </w:rPrChange>
        </w:rPr>
        <w:t xml:space="preserve"> specimen (AMNH 5214) in the </w:t>
      </w:r>
      <w:proofErr w:type="spellStart"/>
      <w:r w:rsidRPr="000D4F1E">
        <w:rPr>
          <w:sz w:val="22"/>
          <w:szCs w:val="22"/>
          <w:rPrChange w:id="335" w:author="Sahana Melkris" w:date="2020-06-16T19:39:00Z">
            <w:rPr/>
          </w:rPrChange>
        </w:rPr>
        <w:t>Scollard</w:t>
      </w:r>
      <w:proofErr w:type="spellEnd"/>
      <w:r w:rsidRPr="000D4F1E">
        <w:rPr>
          <w:sz w:val="22"/>
          <w:szCs w:val="22"/>
          <w:rPrChange w:id="336" w:author="Sahana Melkris" w:date="2020-06-16T19:39:00Z">
            <w:rPr/>
          </w:rPrChange>
        </w:rPr>
        <w:t xml:space="preserve"> Formation by the Red Deer River in Alberta, Canada. This specimen included a complete skull, mandibles, the first and only tail club known of this genus, as well as ribs, vertebrae, limb bones, and armor. In 1947, fossil collectors Charles M. Sternberg and T.P. </w:t>
      </w:r>
      <w:proofErr w:type="spellStart"/>
      <w:r w:rsidRPr="000D4F1E">
        <w:rPr>
          <w:sz w:val="22"/>
          <w:szCs w:val="22"/>
          <w:rPrChange w:id="337" w:author="Sahana Melkris" w:date="2020-06-16T19:39:00Z">
            <w:rPr/>
          </w:rPrChange>
        </w:rPr>
        <w:t>Channey</w:t>
      </w:r>
      <w:proofErr w:type="spellEnd"/>
      <w:r w:rsidRPr="000D4F1E">
        <w:rPr>
          <w:sz w:val="22"/>
          <w:szCs w:val="22"/>
          <w:rPrChange w:id="338" w:author="Sahana Melkris" w:date="2020-06-16T19:39:00Z">
            <w:rPr/>
          </w:rPrChange>
        </w:rPr>
        <w:t xml:space="preserve"> collected a skull and mandible (specimen NMC 8880)</w:t>
      </w:r>
      <w:del w:id="339" w:author="Sahana Melkris" w:date="2020-06-16T14:19:00Z">
        <w:r w:rsidRPr="000D4F1E" w:rsidDel="000D2E72">
          <w:rPr>
            <w:sz w:val="22"/>
            <w:szCs w:val="22"/>
            <w:rPrChange w:id="340" w:author="Sahana Melkris" w:date="2020-06-16T19:39:00Z">
              <w:rPr/>
            </w:rPrChange>
          </w:rPr>
          <w:delText>,</w:delText>
        </w:r>
      </w:del>
      <w:r w:rsidRPr="000D4F1E">
        <w:rPr>
          <w:sz w:val="22"/>
          <w:szCs w:val="22"/>
          <w:rPrChange w:id="341" w:author="Sahana Melkris" w:date="2020-06-16T19:39:00Z">
            <w:rPr/>
          </w:rPrChange>
        </w:rPr>
        <w:t xml:space="preserve"> a </w:t>
      </w:r>
      <w:proofErr w:type="spellStart"/>
      <w:r w:rsidRPr="000D4F1E">
        <w:rPr>
          <w:sz w:val="22"/>
          <w:szCs w:val="22"/>
          <w:rPrChange w:id="342" w:author="Sahana Melkris" w:date="2020-06-16T19:39:00Z">
            <w:rPr/>
          </w:rPrChange>
        </w:rPr>
        <w:t>kilometre</w:t>
      </w:r>
      <w:proofErr w:type="spellEnd"/>
      <w:r w:rsidRPr="000D4F1E">
        <w:rPr>
          <w:sz w:val="22"/>
          <w:szCs w:val="22"/>
          <w:rPrChange w:id="343" w:author="Sahana Melkris" w:date="2020-06-16T19:39:00Z">
            <w:rPr/>
          </w:rPrChange>
        </w:rPr>
        <w:t xml:space="preserve"> (0.6 miles) north of where the 1910 specimen </w:t>
      </w:r>
      <w:proofErr w:type="gramStart"/>
      <w:r w:rsidRPr="000D4F1E">
        <w:rPr>
          <w:sz w:val="22"/>
          <w:szCs w:val="22"/>
          <w:rPrChange w:id="344" w:author="Sahana Melkris" w:date="2020-06-16T19:39:00Z">
            <w:rPr/>
          </w:rPrChange>
        </w:rPr>
        <w:t>was found</w:t>
      </w:r>
      <w:proofErr w:type="gramEnd"/>
      <w:r w:rsidRPr="000D4F1E">
        <w:rPr>
          <w:sz w:val="22"/>
          <w:szCs w:val="22"/>
          <w:rPrChange w:id="345" w:author="Sahana Melkris" w:date="2020-06-16T19:39:00Z">
            <w:rPr/>
          </w:rPrChange>
        </w:rPr>
        <w:t xml:space="preserve">. This is the largest known </w:t>
      </w:r>
      <w:r w:rsidRPr="000D4F1E">
        <w:rPr>
          <w:i/>
          <w:iCs/>
          <w:sz w:val="22"/>
          <w:szCs w:val="22"/>
          <w:rPrChange w:id="346" w:author="Sahana Melkris" w:date="2020-06-16T19:39:00Z">
            <w:rPr>
              <w:i/>
              <w:iCs/>
            </w:rPr>
          </w:rPrChange>
        </w:rPr>
        <w:t>Ankylosaurus</w:t>
      </w:r>
      <w:r w:rsidRPr="000D4F1E">
        <w:rPr>
          <w:sz w:val="22"/>
          <w:szCs w:val="22"/>
          <w:rPrChange w:id="347" w:author="Sahana Melkris" w:date="2020-06-16T19:39:00Z">
            <w:rPr/>
          </w:rPrChange>
        </w:rPr>
        <w:t xml:space="preserve"> </w:t>
      </w:r>
      <w:proofErr w:type="gramStart"/>
      <w:r w:rsidRPr="000D4F1E">
        <w:rPr>
          <w:sz w:val="22"/>
          <w:szCs w:val="22"/>
          <w:rPrChange w:id="348" w:author="Sahana Melkris" w:date="2020-06-16T19:39:00Z">
            <w:rPr/>
          </w:rPrChange>
        </w:rPr>
        <w:t>skull, but</w:t>
      </w:r>
      <w:proofErr w:type="gramEnd"/>
      <w:r w:rsidRPr="000D4F1E">
        <w:rPr>
          <w:sz w:val="22"/>
          <w:szCs w:val="22"/>
          <w:rPrChange w:id="349" w:author="Sahana Melkris" w:date="2020-06-16T19:39:00Z">
            <w:rPr/>
          </w:rPrChange>
        </w:rPr>
        <w:t xml:space="preserve"> is badly preserved. A section of caudal vertebrae (specimen CCM V03) </w:t>
      </w:r>
      <w:proofErr w:type="gramStart"/>
      <w:r w:rsidRPr="000D4F1E">
        <w:rPr>
          <w:sz w:val="22"/>
          <w:szCs w:val="22"/>
          <w:rPrChange w:id="350" w:author="Sahana Melkris" w:date="2020-06-16T19:39:00Z">
            <w:rPr/>
          </w:rPrChange>
        </w:rPr>
        <w:t>was discovered</w:t>
      </w:r>
      <w:proofErr w:type="gramEnd"/>
      <w:r w:rsidRPr="000D4F1E">
        <w:rPr>
          <w:sz w:val="22"/>
          <w:szCs w:val="22"/>
          <w:rPrChange w:id="351" w:author="Sahana Melkris" w:date="2020-06-16T19:39:00Z">
            <w:rPr/>
          </w:rPrChange>
        </w:rPr>
        <w:t xml:space="preserve"> in the 1960s</w:t>
      </w:r>
      <w:del w:id="352" w:author="Sahana Melkris" w:date="2020-06-16T14:19:00Z">
        <w:r w:rsidRPr="000D4F1E" w:rsidDel="000D2E72">
          <w:rPr>
            <w:sz w:val="22"/>
            <w:szCs w:val="22"/>
            <w:rPrChange w:id="353" w:author="Sahana Melkris" w:date="2020-06-16T19:39:00Z">
              <w:rPr/>
            </w:rPrChange>
          </w:rPr>
          <w:delText>,</w:delText>
        </w:r>
      </w:del>
      <w:r w:rsidRPr="000D4F1E">
        <w:rPr>
          <w:sz w:val="22"/>
          <w:szCs w:val="22"/>
          <w:rPrChange w:id="354" w:author="Sahana Melkris" w:date="2020-06-16T19:39:00Z">
            <w:rPr/>
          </w:rPrChange>
        </w:rPr>
        <w:t xml:space="preserve"> in the Powder River drainage, Montana, also part of the Hell Creek Formation. In addition to these five incomplete specimens, many other isolated osteoderms and teeth have </w:t>
      </w:r>
      <w:ins w:id="355" w:author="Sahana Melkris" w:date="2020-06-16T14:26:00Z">
        <w:r w:rsidR="001347AE" w:rsidRPr="000D4F1E">
          <w:rPr>
            <w:sz w:val="22"/>
            <w:szCs w:val="22"/>
          </w:rPr>
          <w:t xml:space="preserve">also </w:t>
        </w:r>
      </w:ins>
      <w:proofErr w:type="gramStart"/>
      <w:r w:rsidRPr="000D4F1E">
        <w:rPr>
          <w:sz w:val="22"/>
          <w:szCs w:val="22"/>
          <w:rPrChange w:id="356" w:author="Sahana Melkris" w:date="2020-06-16T19:39:00Z">
            <w:rPr/>
          </w:rPrChange>
        </w:rPr>
        <w:t>been found</w:t>
      </w:r>
      <w:proofErr w:type="gramEnd"/>
      <w:r w:rsidRPr="000D4F1E">
        <w:rPr>
          <w:sz w:val="22"/>
          <w:szCs w:val="22"/>
          <w:rPrChange w:id="357" w:author="Sahana Melkris" w:date="2020-06-16T19:39:00Z">
            <w:rPr/>
          </w:rPrChange>
        </w:rPr>
        <w:t>.</w:t>
      </w:r>
      <w:r w:rsidR="00647F7F" w:rsidRPr="000D4F1E">
        <w:rPr>
          <w:sz w:val="22"/>
          <w:szCs w:val="22"/>
          <w:rPrChange w:id="358" w:author="Sahana Melkris" w:date="2020-06-16T19:39:00Z">
            <w:rPr/>
          </w:rPrChange>
        </w:rPr>
        <w:t xml:space="preserve"> </w:t>
      </w:r>
    </w:p>
    <w:p w14:paraId="5AA01595" w14:textId="4A68C886" w:rsidR="00481587" w:rsidRDefault="00481587" w:rsidP="00774ADA">
      <w:pPr>
        <w:pStyle w:val="NormalWeb"/>
        <w:contextualSpacing/>
        <w:rPr>
          <w:sz w:val="22"/>
          <w:szCs w:val="22"/>
        </w:rPr>
      </w:pPr>
    </w:p>
    <w:p w14:paraId="30E19CE4" w14:textId="61E449D9" w:rsidR="00481587" w:rsidRPr="002F6117" w:rsidRDefault="00481587" w:rsidP="00774ADA">
      <w:pPr>
        <w:pStyle w:val="NormalWeb"/>
        <w:contextualSpacing/>
        <w:rPr>
          <w:sz w:val="20"/>
          <w:szCs w:val="20"/>
          <w:rPrChange w:id="359" w:author="Sahana Melkris" w:date="2020-06-17T22:50:00Z">
            <w:rPr/>
          </w:rPrChange>
        </w:rPr>
      </w:pPr>
      <w:r w:rsidRPr="00481587">
        <w:rPr>
          <w:sz w:val="22"/>
          <w:szCs w:val="22"/>
        </w:rPr>
        <w:t xml:space="preserve">In 1990, American </w:t>
      </w:r>
      <w:proofErr w:type="spellStart"/>
      <w:r w:rsidRPr="00481587">
        <w:rPr>
          <w:sz w:val="22"/>
          <w:szCs w:val="22"/>
        </w:rPr>
        <w:t>palaeontologist</w:t>
      </w:r>
      <w:proofErr w:type="spellEnd"/>
      <w:r w:rsidRPr="00481587">
        <w:rPr>
          <w:sz w:val="22"/>
          <w:szCs w:val="22"/>
        </w:rPr>
        <w:t xml:space="preserve"> Walter P. Coombs pointed out that the teeth of two skulls referred to </w:t>
      </w:r>
      <w:ins w:id="360" w:author="Sahana Melkris" w:date="2020-06-17T22:39:00Z">
        <w:r>
          <w:rPr>
            <w:sz w:val="22"/>
            <w:szCs w:val="22"/>
          </w:rPr>
          <w:t xml:space="preserve">as </w:t>
        </w:r>
      </w:ins>
      <w:r w:rsidRPr="00481587">
        <w:rPr>
          <w:i/>
          <w:iCs/>
          <w:sz w:val="22"/>
          <w:szCs w:val="22"/>
        </w:rPr>
        <w:t xml:space="preserve">A. </w:t>
      </w:r>
      <w:proofErr w:type="spellStart"/>
      <w:r w:rsidRPr="00481587">
        <w:rPr>
          <w:i/>
          <w:iCs/>
          <w:sz w:val="22"/>
          <w:szCs w:val="22"/>
        </w:rPr>
        <w:t>magniventris</w:t>
      </w:r>
      <w:proofErr w:type="spellEnd"/>
      <w:r w:rsidRPr="00481587">
        <w:rPr>
          <w:sz w:val="22"/>
          <w:szCs w:val="22"/>
        </w:rPr>
        <w:t xml:space="preserve"> differed from those of the holotype specimen in some details</w:t>
      </w:r>
      <w:ins w:id="361" w:author="Sahana Melkris" w:date="2020-06-17T22:40:00Z">
        <w:r>
          <w:rPr>
            <w:sz w:val="22"/>
            <w:szCs w:val="22"/>
          </w:rPr>
          <w:t>.</w:t>
        </w:r>
      </w:ins>
      <w:del w:id="362" w:author="Sahana Melkris" w:date="2020-06-17T22:40:00Z">
        <w:r w:rsidRPr="00481587" w:rsidDel="00481587">
          <w:rPr>
            <w:sz w:val="22"/>
            <w:szCs w:val="22"/>
          </w:rPr>
          <w:delText>,</w:delText>
        </w:r>
      </w:del>
      <w:r w:rsidRPr="00481587">
        <w:rPr>
          <w:sz w:val="22"/>
          <w:szCs w:val="22"/>
        </w:rPr>
        <w:t xml:space="preserve"> </w:t>
      </w:r>
      <w:del w:id="363" w:author="Sahana Melkris" w:date="2020-06-17T22:40:00Z">
        <w:r w:rsidRPr="00481587" w:rsidDel="00481587">
          <w:rPr>
            <w:sz w:val="22"/>
            <w:szCs w:val="22"/>
          </w:rPr>
          <w:delText>and though</w:delText>
        </w:r>
      </w:del>
      <w:ins w:id="364" w:author="Sahana Melkris" w:date="2020-06-17T22:40:00Z">
        <w:r>
          <w:rPr>
            <w:sz w:val="22"/>
            <w:szCs w:val="22"/>
          </w:rPr>
          <w:t>Though</w:t>
        </w:r>
      </w:ins>
      <w:r w:rsidRPr="00481587">
        <w:rPr>
          <w:sz w:val="22"/>
          <w:szCs w:val="22"/>
        </w:rPr>
        <w:t xml:space="preserve"> he expressed a "considerate temptation" to name a new species of </w:t>
      </w:r>
      <w:r w:rsidRPr="00481587">
        <w:rPr>
          <w:i/>
          <w:iCs/>
          <w:sz w:val="22"/>
          <w:szCs w:val="22"/>
        </w:rPr>
        <w:t>Ankylosaurus</w:t>
      </w:r>
      <w:r w:rsidRPr="00481587">
        <w:rPr>
          <w:sz w:val="22"/>
          <w:szCs w:val="22"/>
        </w:rPr>
        <w:t xml:space="preserve"> for these, he refrained from doing so, as the range of variation in the species was not completely documented.</w:t>
      </w:r>
      <w:ins w:id="365" w:author="Sahana Melkris" w:date="2020-06-17T22:50:00Z">
        <w:r w:rsidR="002F6117">
          <w:rPr>
            <w:sz w:val="22"/>
            <w:szCs w:val="22"/>
          </w:rPr>
          <w:t xml:space="preserve"> </w:t>
        </w:r>
        <w:r w:rsidR="002F6117" w:rsidRPr="002F6117">
          <w:rPr>
            <w:sz w:val="22"/>
            <w:szCs w:val="22"/>
            <w:rPrChange w:id="366" w:author="Sahana Melkris" w:date="2020-06-17T22:50:00Z">
              <w:rPr/>
            </w:rPrChange>
          </w:rPr>
          <w:t xml:space="preserve">He also raised the possibility that the two teeth associated with the holotype specimen did not belong to it, as they </w:t>
        </w:r>
        <w:proofErr w:type="gramStart"/>
        <w:r w:rsidR="002F6117" w:rsidRPr="002F6117">
          <w:rPr>
            <w:sz w:val="22"/>
            <w:szCs w:val="22"/>
            <w:rPrChange w:id="367" w:author="Sahana Melkris" w:date="2020-06-17T22:50:00Z">
              <w:rPr/>
            </w:rPrChange>
          </w:rPr>
          <w:t>were found</w:t>
        </w:r>
        <w:proofErr w:type="gramEnd"/>
        <w:r w:rsidR="002F6117" w:rsidRPr="002F6117">
          <w:rPr>
            <w:sz w:val="22"/>
            <w:szCs w:val="22"/>
            <w:rPrChange w:id="368" w:author="Sahana Melkris" w:date="2020-06-17T22:50:00Z">
              <w:rPr/>
            </w:rPrChange>
          </w:rPr>
          <w:t xml:space="preserve"> in matrix within the nasal chambers. </w:t>
        </w:r>
        <w:commentRangeStart w:id="369"/>
        <w:r w:rsidR="002F6117" w:rsidRPr="002F6117">
          <w:rPr>
            <w:sz w:val="22"/>
            <w:szCs w:val="22"/>
            <w:rPrChange w:id="370" w:author="Sahana Melkris" w:date="2020-06-17T22:50:00Z">
              <w:rPr/>
            </w:rPrChange>
          </w:rPr>
          <w:t>Kenneth Carpenter</w:t>
        </w:r>
      </w:ins>
      <w:commentRangeEnd w:id="369"/>
      <w:ins w:id="371" w:author="Sahana Melkris" w:date="2020-06-17T22:54:00Z">
        <w:r w:rsidR="00B862D3">
          <w:rPr>
            <w:rStyle w:val="CommentReference"/>
            <w:rFonts w:asciiTheme="minorHAnsi" w:eastAsiaTheme="minorHAnsi" w:hAnsiTheme="minorHAnsi" w:cstheme="minorBidi"/>
          </w:rPr>
          <w:commentReference w:id="369"/>
        </w:r>
      </w:ins>
      <w:ins w:id="372" w:author="Sahana Melkris" w:date="2020-06-17T22:50:00Z">
        <w:r w:rsidR="002F6117" w:rsidRPr="002F6117">
          <w:rPr>
            <w:sz w:val="22"/>
            <w:szCs w:val="22"/>
            <w:rPrChange w:id="373" w:author="Sahana Melkris" w:date="2020-06-17T22:50:00Z">
              <w:rPr/>
            </w:rPrChange>
          </w:rPr>
          <w:t xml:space="preserve"> accepted the teeth as belonging to </w:t>
        </w:r>
        <w:r w:rsidR="002F6117" w:rsidRPr="002F6117">
          <w:rPr>
            <w:i/>
            <w:iCs/>
            <w:sz w:val="22"/>
            <w:szCs w:val="22"/>
            <w:rPrChange w:id="374" w:author="Sahana Melkris" w:date="2020-06-17T22:50:00Z">
              <w:rPr>
                <w:i/>
                <w:iCs/>
              </w:rPr>
            </w:rPrChange>
          </w:rPr>
          <w:t xml:space="preserve">A. </w:t>
        </w:r>
        <w:proofErr w:type="spellStart"/>
        <w:r w:rsidR="002F6117" w:rsidRPr="002F6117">
          <w:rPr>
            <w:i/>
            <w:iCs/>
            <w:sz w:val="22"/>
            <w:szCs w:val="22"/>
            <w:rPrChange w:id="375" w:author="Sahana Melkris" w:date="2020-06-17T22:50:00Z">
              <w:rPr>
                <w:i/>
                <w:iCs/>
              </w:rPr>
            </w:rPrChange>
          </w:rPr>
          <w:t>magniventris</w:t>
        </w:r>
        <w:proofErr w:type="spellEnd"/>
        <w:r w:rsidR="002F6117" w:rsidRPr="002F6117">
          <w:rPr>
            <w:sz w:val="22"/>
            <w:szCs w:val="22"/>
            <w:rPrChange w:id="376" w:author="Sahana Melkris" w:date="2020-06-17T22:50:00Z">
              <w:rPr/>
            </w:rPrChange>
          </w:rPr>
          <w:t xml:space="preserve"> and that all specimens belonged to the same species, noting that the teeth of other </w:t>
        </w:r>
        <w:r w:rsidR="006F1E1B">
          <w:rPr>
            <w:sz w:val="22"/>
            <w:szCs w:val="22"/>
          </w:rPr>
          <w:t>Ankylosaurs</w:t>
        </w:r>
        <w:r w:rsidR="002F6117" w:rsidRPr="002F6117">
          <w:rPr>
            <w:sz w:val="22"/>
            <w:szCs w:val="22"/>
            <w:rPrChange w:id="377" w:author="Sahana Melkris" w:date="2020-06-17T22:50:00Z">
              <w:rPr/>
            </w:rPrChange>
          </w:rPr>
          <w:t xml:space="preserve"> are highly variable.</w:t>
        </w:r>
      </w:ins>
    </w:p>
    <w:p w14:paraId="5925640C" w14:textId="77777777" w:rsidR="00564D40" w:rsidRPr="000D4F1E" w:rsidRDefault="00564D40" w:rsidP="00774ADA">
      <w:pPr>
        <w:pStyle w:val="Heading2"/>
        <w:contextualSpacing/>
        <w:rPr>
          <w:rStyle w:val="mw-headline"/>
          <w:sz w:val="24"/>
          <w:szCs w:val="24"/>
          <w:u w:val="single"/>
          <w:rPrChange w:id="378" w:author="Sahana Melkris" w:date="2020-06-16T19:39:00Z">
            <w:rPr>
              <w:rStyle w:val="mw-headline"/>
              <w:b w:val="0"/>
              <w:bCs w:val="0"/>
              <w:sz w:val="24"/>
              <w:szCs w:val="24"/>
            </w:rPr>
          </w:rPrChange>
        </w:rPr>
      </w:pPr>
      <w:r w:rsidRPr="000D4F1E">
        <w:rPr>
          <w:rStyle w:val="mw-headline"/>
          <w:sz w:val="24"/>
          <w:szCs w:val="24"/>
          <w:u w:val="single"/>
          <w:rPrChange w:id="379" w:author="Sahana Melkris" w:date="2020-06-16T19:39:00Z">
            <w:rPr>
              <w:rStyle w:val="mw-headline"/>
            </w:rPr>
          </w:rPrChange>
        </w:rPr>
        <w:t>Classification</w:t>
      </w:r>
    </w:p>
    <w:p w14:paraId="0A7C08D0" w14:textId="0C8D6B29" w:rsidR="00564D40" w:rsidRPr="002F6117" w:rsidDel="000D4F1E" w:rsidRDefault="00011ABA" w:rsidP="000F3B1C">
      <w:pPr>
        <w:rPr>
          <w:del w:id="380" w:author="Sahana Melkris" w:date="2020-06-16T19:39:00Z"/>
          <w:rFonts w:ascii="Times New Roman" w:hAnsi="Times New Roman" w:cs="Times New Roman"/>
          <w:rPrChange w:id="381" w:author="Sahana Melkris" w:date="2020-06-17T22:41:00Z">
            <w:rPr>
              <w:del w:id="382" w:author="Sahana Melkris" w:date="2020-06-16T19:39:00Z"/>
            </w:rPr>
          </w:rPrChange>
        </w:rPr>
      </w:pPr>
      <w:r w:rsidRPr="006F1E1B">
        <w:rPr>
          <w:rFonts w:ascii="Times New Roman" w:hAnsi="Times New Roman" w:cs="Times New Roman"/>
        </w:rPr>
        <w:t xml:space="preserve">Brown scientifically described the </w:t>
      </w:r>
      <w:del w:id="383" w:author="Sahana Melkris" w:date="2020-06-16T14:28:00Z">
        <w:r w:rsidRPr="002F6117" w:rsidDel="001347AE">
          <w:rPr>
            <w:rFonts w:ascii="Times New Roman" w:hAnsi="Times New Roman" w:cs="Times New Roman"/>
            <w:rPrChange w:id="384" w:author="Sahana Melkris" w:date="2020-06-17T22:41:00Z">
              <w:rPr>
                <w:rFonts w:ascii="Times New Roman" w:hAnsi="Times New Roman" w:cs="Times New Roman"/>
              </w:rPr>
            </w:rPrChange>
          </w:rPr>
          <w:delText xml:space="preserve">animal </w:delText>
        </w:r>
      </w:del>
      <w:ins w:id="385" w:author="Sahana Melkris" w:date="2020-06-16T14:28:00Z">
        <w:r w:rsidR="001347AE" w:rsidRPr="002F6117">
          <w:rPr>
            <w:rFonts w:ascii="Times New Roman" w:hAnsi="Times New Roman" w:cs="Times New Roman"/>
            <w:i/>
            <w:iCs/>
            <w:rPrChange w:id="386" w:author="Sahana Melkris" w:date="2020-06-17T22:41:00Z">
              <w:rPr>
                <w:rFonts w:ascii="Times New Roman" w:hAnsi="Times New Roman" w:cs="Times New Roman"/>
              </w:rPr>
            </w:rPrChange>
          </w:rPr>
          <w:t>Ankylosaurus</w:t>
        </w:r>
        <w:r w:rsidR="001347AE" w:rsidRPr="006F1E1B">
          <w:rPr>
            <w:rFonts w:ascii="Times New Roman" w:hAnsi="Times New Roman" w:cs="Times New Roman"/>
          </w:rPr>
          <w:t xml:space="preserve"> </w:t>
        </w:r>
      </w:ins>
      <w:r w:rsidRPr="006F1E1B">
        <w:rPr>
          <w:rFonts w:ascii="Times New Roman" w:hAnsi="Times New Roman" w:cs="Times New Roman"/>
        </w:rPr>
        <w:t>in 1908</w:t>
      </w:r>
      <w:ins w:id="387" w:author="Sahana Melkris" w:date="2020-06-16T19:46:00Z">
        <w:r w:rsidR="000F3B1C" w:rsidRPr="00A775DD">
          <w:rPr>
            <w:rFonts w:ascii="Times New Roman" w:hAnsi="Times New Roman" w:cs="Times New Roman"/>
          </w:rPr>
          <w:t>.</w:t>
        </w:r>
      </w:ins>
      <w:del w:id="388" w:author="Sahana Melkris" w:date="2020-06-16T19:46:00Z">
        <w:r w:rsidRPr="002F6117" w:rsidDel="000F3B1C">
          <w:rPr>
            <w:rFonts w:ascii="Times New Roman" w:hAnsi="Times New Roman" w:cs="Times New Roman"/>
            <w:rPrChange w:id="389" w:author="Sahana Melkris" w:date="2020-06-17T22:41:00Z">
              <w:rPr>
                <w:rFonts w:ascii="Times New Roman" w:hAnsi="Times New Roman" w:cs="Times New Roman"/>
              </w:rPr>
            </w:rPrChange>
          </w:rPr>
          <w:delText>;</w:delText>
        </w:r>
      </w:del>
      <w:r w:rsidRPr="002F6117">
        <w:rPr>
          <w:rFonts w:ascii="Times New Roman" w:hAnsi="Times New Roman" w:cs="Times New Roman"/>
          <w:rPrChange w:id="390" w:author="Sahana Melkris" w:date="2020-06-17T22:41:00Z">
            <w:rPr>
              <w:rFonts w:ascii="Times New Roman" w:hAnsi="Times New Roman" w:cs="Times New Roman"/>
            </w:rPr>
          </w:rPrChange>
        </w:rPr>
        <w:t xml:space="preserve"> </w:t>
      </w:r>
      <w:del w:id="391" w:author="Sahana Melkris" w:date="2020-06-16T19:46:00Z">
        <w:r w:rsidRPr="002F6117" w:rsidDel="000F3B1C">
          <w:rPr>
            <w:rFonts w:ascii="Times New Roman" w:hAnsi="Times New Roman" w:cs="Times New Roman"/>
            <w:rPrChange w:id="392" w:author="Sahana Melkris" w:date="2020-06-17T22:41:00Z">
              <w:rPr>
                <w:rFonts w:ascii="Times New Roman" w:hAnsi="Times New Roman" w:cs="Times New Roman"/>
              </w:rPr>
            </w:rPrChange>
          </w:rPr>
          <w:delText>the genus name is derived</w:delText>
        </w:r>
      </w:del>
      <w:ins w:id="393" w:author="Sahana Melkris" w:date="2020-06-16T19:46:00Z">
        <w:r w:rsidR="000F3B1C" w:rsidRPr="002F6117">
          <w:rPr>
            <w:rFonts w:ascii="Times New Roman" w:hAnsi="Times New Roman" w:cs="Times New Roman"/>
            <w:rPrChange w:id="394" w:author="Sahana Melkris" w:date="2020-06-17T22:41:00Z">
              <w:rPr>
                <w:rFonts w:ascii="Times New Roman" w:hAnsi="Times New Roman" w:cs="Times New Roman"/>
              </w:rPr>
            </w:rPrChange>
          </w:rPr>
          <w:t>He derived the genus name</w:t>
        </w:r>
      </w:ins>
      <w:r w:rsidRPr="002F6117">
        <w:rPr>
          <w:rFonts w:ascii="Times New Roman" w:hAnsi="Times New Roman" w:cs="Times New Roman"/>
          <w:rPrChange w:id="395" w:author="Sahana Melkris" w:date="2020-06-17T22:41:00Z">
            <w:rPr>
              <w:rFonts w:ascii="Times New Roman" w:hAnsi="Times New Roman" w:cs="Times New Roman"/>
            </w:rPr>
          </w:rPrChange>
        </w:rPr>
        <w:t xml:space="preserve"> from the Greek words '</w:t>
      </w:r>
      <w:r w:rsidRPr="002F6117">
        <w:rPr>
          <w:rFonts w:ascii="Times New Roman" w:hAnsi="Times New Roman" w:cs="Times New Roman"/>
          <w:i/>
          <w:iCs/>
          <w:rPrChange w:id="396" w:author="Sahana Melkris" w:date="2020-06-17T22:41:00Z">
            <w:rPr>
              <w:rFonts w:ascii="Times New Roman" w:hAnsi="Times New Roman" w:cs="Times New Roman"/>
              <w:i/>
              <w:iCs/>
            </w:rPr>
          </w:rPrChange>
        </w:rPr>
        <w:t>α</w:t>
      </w:r>
      <w:proofErr w:type="spellStart"/>
      <w:r w:rsidRPr="002F6117">
        <w:rPr>
          <w:rFonts w:ascii="Times New Roman" w:hAnsi="Times New Roman" w:cs="Times New Roman"/>
          <w:i/>
          <w:iCs/>
          <w:rPrChange w:id="397" w:author="Sahana Melkris" w:date="2020-06-17T22:41:00Z">
            <w:rPr>
              <w:rFonts w:ascii="Times New Roman" w:hAnsi="Times New Roman" w:cs="Times New Roman"/>
              <w:i/>
              <w:iCs/>
            </w:rPr>
          </w:rPrChange>
        </w:rPr>
        <w:t>γκυλος</w:t>
      </w:r>
      <w:proofErr w:type="spellEnd"/>
      <w:r w:rsidRPr="002F6117">
        <w:rPr>
          <w:rFonts w:ascii="Times New Roman" w:hAnsi="Times New Roman" w:cs="Times New Roman"/>
          <w:rPrChange w:id="398" w:author="Sahana Melkris" w:date="2020-06-17T22:41:00Z">
            <w:rPr>
              <w:rFonts w:ascii="Times New Roman" w:hAnsi="Times New Roman" w:cs="Times New Roman"/>
            </w:rPr>
          </w:rPrChange>
        </w:rPr>
        <w:t>/</w:t>
      </w:r>
      <w:proofErr w:type="spellStart"/>
      <w:r w:rsidRPr="002F6117">
        <w:rPr>
          <w:rFonts w:ascii="Times New Roman" w:hAnsi="Times New Roman" w:cs="Times New Roman"/>
          <w:i/>
          <w:iCs/>
          <w:rPrChange w:id="399" w:author="Sahana Melkris" w:date="2020-06-17T22:41:00Z">
            <w:rPr>
              <w:rFonts w:ascii="Times New Roman" w:hAnsi="Times New Roman" w:cs="Times New Roman"/>
              <w:i/>
              <w:iCs/>
            </w:rPr>
          </w:rPrChange>
        </w:rPr>
        <w:t>ankulos</w:t>
      </w:r>
      <w:proofErr w:type="spellEnd"/>
      <w:r w:rsidRPr="002F6117">
        <w:rPr>
          <w:rFonts w:ascii="Times New Roman" w:hAnsi="Times New Roman" w:cs="Times New Roman"/>
          <w:rPrChange w:id="400" w:author="Sahana Melkris" w:date="2020-06-17T22:41:00Z">
            <w:rPr>
              <w:rFonts w:ascii="Times New Roman" w:hAnsi="Times New Roman" w:cs="Times New Roman"/>
            </w:rPr>
          </w:rPrChange>
        </w:rPr>
        <w:t xml:space="preserve"> ('bent' or 'crooked'), referring to the medical term ankylosis, the stiffness produced by the fusion of bones in the skull and body</w:t>
      </w:r>
      <w:del w:id="401" w:author="Sahana Melkris" w:date="2020-06-16T19:50:00Z">
        <w:r w:rsidRPr="002F6117" w:rsidDel="004172C2">
          <w:rPr>
            <w:rFonts w:ascii="Times New Roman" w:hAnsi="Times New Roman" w:cs="Times New Roman"/>
            <w:rPrChange w:id="402" w:author="Sahana Melkris" w:date="2020-06-17T22:41:00Z">
              <w:rPr>
                <w:rFonts w:ascii="Times New Roman" w:hAnsi="Times New Roman" w:cs="Times New Roman"/>
              </w:rPr>
            </w:rPrChange>
          </w:rPr>
          <w:delText>,</w:delText>
        </w:r>
      </w:del>
      <w:r w:rsidRPr="002F6117">
        <w:rPr>
          <w:rFonts w:ascii="Times New Roman" w:hAnsi="Times New Roman" w:cs="Times New Roman"/>
          <w:rPrChange w:id="403" w:author="Sahana Melkris" w:date="2020-06-17T22:41:00Z">
            <w:rPr>
              <w:rFonts w:ascii="Times New Roman" w:hAnsi="Times New Roman" w:cs="Times New Roman"/>
            </w:rPr>
          </w:rPrChange>
        </w:rPr>
        <w:t xml:space="preserve"> and </w:t>
      </w:r>
      <w:r w:rsidRPr="002F6117">
        <w:rPr>
          <w:rFonts w:ascii="Times New Roman" w:hAnsi="Times New Roman" w:cs="Times New Roman"/>
          <w:i/>
          <w:iCs/>
          <w:rPrChange w:id="404" w:author="Sahana Melkris" w:date="2020-06-17T22:41:00Z">
            <w:rPr>
              <w:rFonts w:ascii="Times New Roman" w:hAnsi="Times New Roman" w:cs="Times New Roman"/>
              <w:i/>
              <w:iCs/>
            </w:rPr>
          </w:rPrChange>
        </w:rPr>
        <w:t>σα</w:t>
      </w:r>
      <w:proofErr w:type="spellStart"/>
      <w:r w:rsidRPr="002F6117">
        <w:rPr>
          <w:rFonts w:ascii="Times New Roman" w:hAnsi="Times New Roman" w:cs="Times New Roman"/>
          <w:i/>
          <w:iCs/>
          <w:rPrChange w:id="405" w:author="Sahana Melkris" w:date="2020-06-17T22:41:00Z">
            <w:rPr>
              <w:rFonts w:ascii="Times New Roman" w:hAnsi="Times New Roman" w:cs="Times New Roman"/>
              <w:i/>
              <w:iCs/>
            </w:rPr>
          </w:rPrChange>
        </w:rPr>
        <w:t>υρος</w:t>
      </w:r>
      <w:proofErr w:type="spellEnd"/>
      <w:r w:rsidRPr="002F6117">
        <w:rPr>
          <w:rFonts w:ascii="Times New Roman" w:hAnsi="Times New Roman" w:cs="Times New Roman"/>
          <w:rPrChange w:id="406" w:author="Sahana Melkris" w:date="2020-06-17T22:41:00Z">
            <w:rPr>
              <w:rFonts w:ascii="Times New Roman" w:hAnsi="Times New Roman" w:cs="Times New Roman"/>
            </w:rPr>
          </w:rPrChange>
        </w:rPr>
        <w:t>/</w:t>
      </w:r>
      <w:proofErr w:type="spellStart"/>
      <w:r w:rsidRPr="002F6117">
        <w:rPr>
          <w:rFonts w:ascii="Times New Roman" w:hAnsi="Times New Roman" w:cs="Times New Roman"/>
          <w:i/>
          <w:iCs/>
          <w:rPrChange w:id="407" w:author="Sahana Melkris" w:date="2020-06-17T22:41:00Z">
            <w:rPr>
              <w:rFonts w:ascii="Times New Roman" w:hAnsi="Times New Roman" w:cs="Times New Roman"/>
              <w:i/>
              <w:iCs/>
            </w:rPr>
          </w:rPrChange>
        </w:rPr>
        <w:t>sauros</w:t>
      </w:r>
      <w:proofErr w:type="spellEnd"/>
      <w:r w:rsidRPr="002F6117">
        <w:rPr>
          <w:rFonts w:ascii="Times New Roman" w:hAnsi="Times New Roman" w:cs="Times New Roman"/>
          <w:rPrChange w:id="408" w:author="Sahana Melkris" w:date="2020-06-17T22:41:00Z">
            <w:rPr>
              <w:rFonts w:ascii="Times New Roman" w:hAnsi="Times New Roman" w:cs="Times New Roman"/>
            </w:rPr>
          </w:rPrChange>
        </w:rPr>
        <w:t xml:space="preserve"> ('lizard'). The name can </w:t>
      </w:r>
      <w:proofErr w:type="gramStart"/>
      <w:r w:rsidRPr="002F6117">
        <w:rPr>
          <w:rFonts w:ascii="Times New Roman" w:hAnsi="Times New Roman" w:cs="Times New Roman"/>
          <w:rPrChange w:id="409" w:author="Sahana Melkris" w:date="2020-06-17T22:41:00Z">
            <w:rPr>
              <w:rFonts w:ascii="Times New Roman" w:hAnsi="Times New Roman" w:cs="Times New Roman"/>
            </w:rPr>
          </w:rPrChange>
        </w:rPr>
        <w:t>be translated</w:t>
      </w:r>
      <w:proofErr w:type="gramEnd"/>
      <w:r w:rsidRPr="002F6117">
        <w:rPr>
          <w:rFonts w:ascii="Times New Roman" w:hAnsi="Times New Roman" w:cs="Times New Roman"/>
          <w:rPrChange w:id="410" w:author="Sahana Melkris" w:date="2020-06-17T22:41:00Z">
            <w:rPr>
              <w:rFonts w:ascii="Times New Roman" w:hAnsi="Times New Roman" w:cs="Times New Roman"/>
            </w:rPr>
          </w:rPrChange>
        </w:rPr>
        <w:t xml:space="preserve"> as "fused lizard", "stiff lizard", or "curved lizard". The type species name</w:t>
      </w:r>
      <w:r w:rsidR="008721B5" w:rsidRPr="002F6117">
        <w:rPr>
          <w:rFonts w:ascii="Times New Roman" w:hAnsi="Times New Roman" w:cs="Times New Roman"/>
          <w:rPrChange w:id="411" w:author="Sahana Melkris" w:date="2020-06-17T22:41:00Z">
            <w:rPr>
              <w:rFonts w:ascii="Times New Roman" w:hAnsi="Times New Roman" w:cs="Times New Roman"/>
            </w:rPr>
          </w:rPrChange>
        </w:rPr>
        <w:t>,</w:t>
      </w:r>
      <w:r w:rsidRPr="002F6117">
        <w:rPr>
          <w:rFonts w:ascii="Times New Roman" w:hAnsi="Times New Roman" w:cs="Times New Roman"/>
          <w:rPrChange w:id="412" w:author="Sahana Melkris" w:date="2020-06-17T22:41:00Z">
            <w:rPr>
              <w:rFonts w:ascii="Times New Roman" w:hAnsi="Times New Roman" w:cs="Times New Roman"/>
            </w:rPr>
          </w:rPrChange>
        </w:rPr>
        <w:t xml:space="preserve"> </w:t>
      </w:r>
      <w:ins w:id="413" w:author="Sahana Melkris" w:date="2020-06-17T15:39:00Z">
        <w:r w:rsidR="009460CD" w:rsidRPr="002F6117">
          <w:rPr>
            <w:rFonts w:ascii="Times New Roman" w:hAnsi="Times New Roman" w:cs="Times New Roman"/>
            <w:rPrChange w:id="414" w:author="Sahana Melkris" w:date="2020-06-17T22:41:00Z">
              <w:rPr>
                <w:rFonts w:ascii="Times New Roman" w:hAnsi="Times New Roman" w:cs="Times New Roman"/>
              </w:rPr>
            </w:rPrChange>
          </w:rPr>
          <w:t xml:space="preserve">A. </w:t>
        </w:r>
      </w:ins>
      <w:proofErr w:type="spellStart"/>
      <w:r w:rsidRPr="002F6117">
        <w:rPr>
          <w:rFonts w:ascii="Times New Roman" w:hAnsi="Times New Roman" w:cs="Times New Roman"/>
          <w:i/>
          <w:iCs/>
          <w:rPrChange w:id="415" w:author="Sahana Melkris" w:date="2020-06-17T22:41:00Z">
            <w:rPr>
              <w:rFonts w:ascii="Times New Roman" w:hAnsi="Times New Roman" w:cs="Times New Roman"/>
              <w:i/>
              <w:iCs/>
            </w:rPr>
          </w:rPrChange>
        </w:rPr>
        <w:t>magniventris</w:t>
      </w:r>
      <w:proofErr w:type="spellEnd"/>
      <w:r w:rsidR="008721B5" w:rsidRPr="002F6117">
        <w:rPr>
          <w:rFonts w:ascii="Times New Roman" w:hAnsi="Times New Roman" w:cs="Times New Roman"/>
          <w:i/>
          <w:iCs/>
          <w:rPrChange w:id="416" w:author="Sahana Melkris" w:date="2020-06-17T22:41:00Z">
            <w:rPr>
              <w:rFonts w:ascii="Times New Roman" w:hAnsi="Times New Roman" w:cs="Times New Roman"/>
              <w:i/>
              <w:iCs/>
            </w:rPr>
          </w:rPrChange>
        </w:rPr>
        <w:t>,</w:t>
      </w:r>
      <w:r w:rsidRPr="002F6117">
        <w:rPr>
          <w:rFonts w:ascii="Times New Roman" w:hAnsi="Times New Roman" w:cs="Times New Roman"/>
          <w:rPrChange w:id="417" w:author="Sahana Melkris" w:date="2020-06-17T22:41:00Z">
            <w:rPr>
              <w:rFonts w:ascii="Times New Roman" w:hAnsi="Times New Roman" w:cs="Times New Roman"/>
            </w:rPr>
          </w:rPrChange>
        </w:rPr>
        <w:t xml:space="preserve"> </w:t>
      </w:r>
      <w:proofErr w:type="gramStart"/>
      <w:r w:rsidRPr="002F6117">
        <w:rPr>
          <w:rFonts w:ascii="Times New Roman" w:hAnsi="Times New Roman" w:cs="Times New Roman"/>
          <w:rPrChange w:id="418" w:author="Sahana Melkris" w:date="2020-06-17T22:41:00Z">
            <w:rPr>
              <w:rFonts w:ascii="Times New Roman" w:hAnsi="Times New Roman" w:cs="Times New Roman"/>
            </w:rPr>
          </w:rPrChange>
        </w:rPr>
        <w:t>is derived</w:t>
      </w:r>
      <w:proofErr w:type="gramEnd"/>
      <w:r w:rsidRPr="002F6117">
        <w:rPr>
          <w:rFonts w:ascii="Times New Roman" w:hAnsi="Times New Roman" w:cs="Times New Roman"/>
          <w:rPrChange w:id="419" w:author="Sahana Melkris" w:date="2020-06-17T22:41:00Z">
            <w:rPr>
              <w:rFonts w:ascii="Times New Roman" w:hAnsi="Times New Roman" w:cs="Times New Roman"/>
            </w:rPr>
          </w:rPrChange>
        </w:rPr>
        <w:t xml:space="preserve"> from the Latin </w:t>
      </w:r>
      <w:r w:rsidRPr="002F6117">
        <w:rPr>
          <w:rFonts w:ascii="Times New Roman" w:hAnsi="Times New Roman" w:cs="Times New Roman"/>
          <w:i/>
          <w:iCs/>
          <w:rPrChange w:id="420" w:author="Sahana Melkris" w:date="2020-06-17T22:41:00Z">
            <w:rPr>
              <w:rFonts w:ascii="Times New Roman" w:hAnsi="Times New Roman" w:cs="Times New Roman"/>
              <w:i/>
              <w:iCs/>
            </w:rPr>
          </w:rPrChange>
        </w:rPr>
        <w:t>magnus</w:t>
      </w:r>
      <w:r w:rsidRPr="002F6117">
        <w:rPr>
          <w:rFonts w:ascii="Times New Roman" w:hAnsi="Times New Roman" w:cs="Times New Roman"/>
          <w:rPrChange w:id="421" w:author="Sahana Melkris" w:date="2020-06-17T22:41:00Z">
            <w:rPr>
              <w:rFonts w:ascii="Times New Roman" w:hAnsi="Times New Roman" w:cs="Times New Roman"/>
            </w:rPr>
          </w:rPrChange>
        </w:rPr>
        <w:t xml:space="preserve"> ('great') and </w:t>
      </w:r>
      <w:r w:rsidRPr="002F6117">
        <w:rPr>
          <w:rFonts w:ascii="Times New Roman" w:hAnsi="Times New Roman" w:cs="Times New Roman"/>
          <w:i/>
          <w:iCs/>
          <w:rPrChange w:id="422" w:author="Sahana Melkris" w:date="2020-06-17T22:41:00Z">
            <w:rPr>
              <w:rFonts w:ascii="Times New Roman" w:hAnsi="Times New Roman" w:cs="Times New Roman"/>
              <w:i/>
              <w:iCs/>
            </w:rPr>
          </w:rPrChange>
        </w:rPr>
        <w:t>venter</w:t>
      </w:r>
      <w:r w:rsidRPr="002F6117">
        <w:rPr>
          <w:rFonts w:ascii="Times New Roman" w:hAnsi="Times New Roman" w:cs="Times New Roman"/>
          <w:rPrChange w:id="423" w:author="Sahana Melkris" w:date="2020-06-17T22:41:00Z">
            <w:rPr>
              <w:rFonts w:ascii="Times New Roman" w:hAnsi="Times New Roman" w:cs="Times New Roman"/>
            </w:rPr>
          </w:rPrChange>
        </w:rPr>
        <w:t xml:space="preserve"> ('belly'), referring to the great width of the animal's body.</w:t>
      </w:r>
      <w:r w:rsidRPr="002F6117">
        <w:rPr>
          <w:rFonts w:ascii="Times New Roman" w:hAnsi="Times New Roman" w:cs="Times New Roman"/>
          <w:vertAlign w:val="superscript"/>
          <w:rPrChange w:id="424" w:author="Sahana Melkris" w:date="2020-06-17T22:41:00Z">
            <w:rPr>
              <w:rFonts w:ascii="Times New Roman" w:hAnsi="Times New Roman" w:cs="Times New Roman"/>
              <w:vertAlign w:val="superscript"/>
            </w:rPr>
          </w:rPrChange>
        </w:rPr>
        <w:t xml:space="preserve"> </w:t>
      </w:r>
      <w:r w:rsidR="00564D40" w:rsidRPr="002F6117">
        <w:rPr>
          <w:rFonts w:ascii="Times New Roman" w:hAnsi="Times New Roman" w:cs="Times New Roman"/>
          <w:rPrChange w:id="425" w:author="Sahana Melkris" w:date="2020-06-17T22:41:00Z">
            <w:rPr/>
          </w:rPrChange>
        </w:rPr>
        <w:t xml:space="preserve">Brown considered </w:t>
      </w:r>
      <w:ins w:id="426" w:author="Sahana Melkris" w:date="2020-06-16T14:29:00Z">
        <w:r w:rsidR="001347AE" w:rsidRPr="006F1E1B">
          <w:rPr>
            <w:rFonts w:ascii="Times New Roman" w:hAnsi="Times New Roman" w:cs="Times New Roman"/>
          </w:rPr>
          <w:t xml:space="preserve">the </w:t>
        </w:r>
      </w:ins>
      <w:r w:rsidR="00564D40" w:rsidRPr="002F6117">
        <w:rPr>
          <w:rFonts w:ascii="Times New Roman" w:hAnsi="Times New Roman" w:cs="Times New Roman"/>
          <w:i/>
          <w:iCs/>
          <w:rPrChange w:id="427" w:author="Sahana Melkris" w:date="2020-06-17T22:41:00Z">
            <w:rPr>
              <w:i/>
              <w:iCs/>
            </w:rPr>
          </w:rPrChange>
        </w:rPr>
        <w:t>Ankylosaurus</w:t>
      </w:r>
      <w:r w:rsidR="00564D40" w:rsidRPr="002F6117">
        <w:rPr>
          <w:rFonts w:ascii="Times New Roman" w:hAnsi="Times New Roman" w:cs="Times New Roman"/>
          <w:rPrChange w:id="428" w:author="Sahana Melkris" w:date="2020-06-17T22:41:00Z">
            <w:rPr/>
          </w:rPrChange>
        </w:rPr>
        <w:t xml:space="preserve"> so distinct that he made it the type genus of a new family, </w:t>
      </w:r>
      <w:proofErr w:type="spellStart"/>
      <w:r w:rsidR="00564D40" w:rsidRPr="002F6117">
        <w:rPr>
          <w:rFonts w:ascii="Times New Roman" w:hAnsi="Times New Roman" w:cs="Times New Roman"/>
          <w:rPrChange w:id="429" w:author="Sahana Melkris" w:date="2020-06-17T22:41:00Z">
            <w:rPr/>
          </w:rPrChange>
        </w:rPr>
        <w:t>Ankylosauridae</w:t>
      </w:r>
      <w:proofErr w:type="spellEnd"/>
      <w:r w:rsidR="00564D40" w:rsidRPr="002F6117">
        <w:rPr>
          <w:rFonts w:ascii="Times New Roman" w:hAnsi="Times New Roman" w:cs="Times New Roman"/>
          <w:rPrChange w:id="430" w:author="Sahana Melkris" w:date="2020-06-17T22:41:00Z">
            <w:rPr/>
          </w:rPrChange>
        </w:rPr>
        <w:t xml:space="preserve"> (members of which are called </w:t>
      </w:r>
      <w:del w:id="431" w:author="Sahana Melkris" w:date="2020-06-16T19:49:00Z">
        <w:r w:rsidR="00564D40" w:rsidRPr="002F6117" w:rsidDel="00594E8D">
          <w:rPr>
            <w:rPrChange w:id="432" w:author="Sahana Melkris" w:date="2020-06-17T22:41:00Z">
              <w:rPr/>
            </w:rPrChange>
          </w:rPr>
          <w:delText>ankylosaurids</w:delText>
        </w:r>
      </w:del>
      <w:ins w:id="433" w:author="Sahana Melkris" w:date="2020-06-16T19:49:00Z">
        <w:r w:rsidR="00594E8D" w:rsidRPr="002F6117">
          <w:rPr>
            <w:rFonts w:ascii="Times New Roman" w:hAnsi="Times New Roman" w:cs="Times New Roman"/>
            <w:rPrChange w:id="434" w:author="Sahana Melkris" w:date="2020-06-17T22:41:00Z">
              <w:rPr>
                <w:rFonts w:ascii="Times New Roman" w:hAnsi="Times New Roman" w:cs="Times New Roman"/>
              </w:rPr>
            </w:rPrChange>
          </w:rPr>
          <w:t>Ankylosaurids</w:t>
        </w:r>
      </w:ins>
      <w:r w:rsidR="00564D40" w:rsidRPr="002F6117">
        <w:rPr>
          <w:rFonts w:ascii="Times New Roman" w:hAnsi="Times New Roman" w:cs="Times New Roman"/>
          <w:rPrChange w:id="435" w:author="Sahana Melkris" w:date="2020-06-17T22:41:00Z">
            <w:rPr/>
          </w:rPrChange>
        </w:rPr>
        <w:t xml:space="preserve">), typified by massive, triangular skulls, short necks, stiff backs, broad bodies, and osteoderms. He also classified </w:t>
      </w:r>
      <w:proofErr w:type="spellStart"/>
      <w:r w:rsidR="00564D40" w:rsidRPr="002F6117">
        <w:rPr>
          <w:rFonts w:ascii="Times New Roman" w:hAnsi="Times New Roman" w:cs="Times New Roman"/>
          <w:i/>
          <w:iCs/>
          <w:rPrChange w:id="436" w:author="Sahana Melkris" w:date="2020-06-17T22:41:00Z">
            <w:rPr>
              <w:i/>
              <w:iCs/>
            </w:rPr>
          </w:rPrChange>
        </w:rPr>
        <w:t>Palaeoscincus</w:t>
      </w:r>
      <w:proofErr w:type="spellEnd"/>
      <w:r w:rsidR="00564D40" w:rsidRPr="002F6117">
        <w:rPr>
          <w:rFonts w:ascii="Times New Roman" w:hAnsi="Times New Roman" w:cs="Times New Roman"/>
          <w:rPrChange w:id="437" w:author="Sahana Melkris" w:date="2020-06-17T22:41:00Z">
            <w:rPr/>
          </w:rPrChange>
        </w:rPr>
        <w:t xml:space="preserve"> (only known from teeth), and </w:t>
      </w:r>
      <w:proofErr w:type="spellStart"/>
      <w:r w:rsidR="00564D40" w:rsidRPr="002F6117">
        <w:rPr>
          <w:rFonts w:ascii="Times New Roman" w:hAnsi="Times New Roman" w:cs="Times New Roman"/>
          <w:i/>
          <w:iCs/>
          <w:rPrChange w:id="438" w:author="Sahana Melkris" w:date="2020-06-17T22:41:00Z">
            <w:rPr>
              <w:i/>
              <w:iCs/>
            </w:rPr>
          </w:rPrChange>
        </w:rPr>
        <w:t>Euoplocephalus</w:t>
      </w:r>
      <w:proofErr w:type="spellEnd"/>
      <w:r w:rsidR="00564D40" w:rsidRPr="002F6117">
        <w:rPr>
          <w:rFonts w:ascii="Times New Roman" w:hAnsi="Times New Roman" w:cs="Times New Roman"/>
          <w:rPrChange w:id="439" w:author="Sahana Melkris" w:date="2020-06-17T22:41:00Z">
            <w:rPr/>
          </w:rPrChange>
        </w:rPr>
        <w:t xml:space="preserve"> (then only known from a partial skull and osteoderms) as part of the family.</w:t>
      </w:r>
      <w:r w:rsidR="007960EA" w:rsidRPr="002F6117">
        <w:rPr>
          <w:rFonts w:ascii="Times New Roman" w:hAnsi="Times New Roman" w:cs="Times New Roman"/>
          <w:rPrChange w:id="440" w:author="Sahana Melkris" w:date="2020-06-17T22:41:00Z">
            <w:rPr/>
          </w:rPrChange>
        </w:rPr>
        <w:t xml:space="preserve"> In 1923, </w:t>
      </w:r>
      <w:proofErr w:type="spellStart"/>
      <w:ins w:id="441" w:author="Sahana Melkris" w:date="2020-06-17T23:01:00Z">
        <w:r w:rsidR="00334BF0" w:rsidRPr="00334BF0">
          <w:rPr>
            <w:rFonts w:ascii="Times New Roman" w:hAnsi="Times New Roman" w:cs="Times New Roman"/>
            <w:rPrChange w:id="442" w:author="Sahana Melkris" w:date="2020-06-17T23:01:00Z">
              <w:rPr>
                <w:rFonts w:ascii="Times New Roman" w:hAnsi="Times New Roman" w:cs="Times New Roman"/>
              </w:rPr>
            </w:rPrChange>
          </w:rPr>
          <w:t>Palaeontologist</w:t>
        </w:r>
        <w:proofErr w:type="spellEnd"/>
        <w:r w:rsidR="00334BF0" w:rsidRPr="00334BF0">
          <w:rPr>
            <w:rFonts w:ascii="Times New Roman" w:hAnsi="Times New Roman" w:cs="Times New Roman"/>
            <w:rPrChange w:id="443" w:author="Sahana Melkris" w:date="2020-06-17T23:01:00Z">
              <w:rPr>
                <w:rFonts w:ascii="Times New Roman" w:hAnsi="Times New Roman" w:cs="Times New Roman"/>
              </w:rPr>
            </w:rPrChange>
          </w:rPr>
          <w:t xml:space="preserve"> Henry Fairfield Osborn</w:t>
        </w:r>
        <w:r w:rsidR="00334BF0" w:rsidRPr="00334BF0" w:rsidDel="00334BF0">
          <w:rPr>
            <w:sz w:val="21"/>
            <w:szCs w:val="21"/>
            <w:rPrChange w:id="444" w:author="Sahana Melkris" w:date="2020-06-17T23:01:00Z">
              <w:rPr/>
            </w:rPrChange>
          </w:rPr>
          <w:t xml:space="preserve"> </w:t>
        </w:r>
      </w:ins>
      <w:del w:id="445" w:author="Sahana Melkris" w:date="2020-06-17T23:01:00Z">
        <w:r w:rsidR="007960EA" w:rsidRPr="002F6117" w:rsidDel="00334BF0">
          <w:rPr>
            <w:rFonts w:ascii="Times New Roman" w:hAnsi="Times New Roman" w:cs="Times New Roman"/>
            <w:rPrChange w:id="446" w:author="Sahana Melkris" w:date="2020-06-17T22:41:00Z">
              <w:rPr/>
            </w:rPrChange>
          </w:rPr>
          <w:delText xml:space="preserve">Osborn </w:delText>
        </w:r>
      </w:del>
      <w:r w:rsidR="007960EA" w:rsidRPr="002F6117">
        <w:rPr>
          <w:rFonts w:ascii="Times New Roman" w:hAnsi="Times New Roman" w:cs="Times New Roman"/>
          <w:rPrChange w:id="447" w:author="Sahana Melkris" w:date="2020-06-17T22:41:00Z">
            <w:rPr/>
          </w:rPrChange>
        </w:rPr>
        <w:t xml:space="preserve">coined the name </w:t>
      </w:r>
      <w:ins w:id="448" w:author="Sahana Melkris" w:date="2020-06-17T22:58:00Z">
        <w:r w:rsidR="00334BF0">
          <w:rPr>
            <w:rFonts w:ascii="Times New Roman" w:hAnsi="Times New Roman" w:cs="Times New Roman"/>
          </w:rPr>
          <w:t>“</w:t>
        </w:r>
      </w:ins>
      <w:proofErr w:type="spellStart"/>
      <w:r w:rsidR="007960EA" w:rsidRPr="002F6117">
        <w:rPr>
          <w:rFonts w:ascii="Times New Roman" w:hAnsi="Times New Roman" w:cs="Times New Roman"/>
          <w:rPrChange w:id="449" w:author="Sahana Melkris" w:date="2020-06-17T22:41:00Z">
            <w:rPr/>
          </w:rPrChange>
        </w:rPr>
        <w:t>Ankylosauria</w:t>
      </w:r>
      <w:proofErr w:type="spellEnd"/>
      <w:ins w:id="450" w:author="Sahana Melkris" w:date="2020-06-17T22:58:00Z">
        <w:r w:rsidR="00334BF0">
          <w:rPr>
            <w:rFonts w:ascii="Times New Roman" w:hAnsi="Times New Roman" w:cs="Times New Roman"/>
          </w:rPr>
          <w:t>”</w:t>
        </w:r>
      </w:ins>
      <w:r w:rsidR="007960EA" w:rsidRPr="002F6117">
        <w:rPr>
          <w:rFonts w:ascii="Times New Roman" w:hAnsi="Times New Roman" w:cs="Times New Roman"/>
          <w:rPrChange w:id="451" w:author="Sahana Melkris" w:date="2020-06-17T22:41:00Z">
            <w:rPr/>
          </w:rPrChange>
        </w:rPr>
        <w:t xml:space="preserve"> (members of which are called </w:t>
      </w:r>
      <w:del w:id="452" w:author="Sahana Melkris" w:date="2020-06-16T19:41:00Z">
        <w:r w:rsidR="007960EA" w:rsidRPr="002F6117" w:rsidDel="000F3B1C">
          <w:rPr>
            <w:rPrChange w:id="453" w:author="Sahana Melkris" w:date="2020-06-17T22:41:00Z">
              <w:rPr/>
            </w:rPrChange>
          </w:rPr>
          <w:delText>ankylosaurs</w:delText>
        </w:r>
        <w:r w:rsidR="007960EA" w:rsidRPr="002F6117" w:rsidDel="000F3B1C">
          <w:rPr>
            <w:rFonts w:ascii="Times New Roman" w:hAnsi="Times New Roman" w:cs="Times New Roman"/>
            <w:rPrChange w:id="454" w:author="Sahana Melkris" w:date="2020-06-17T22:41:00Z">
              <w:rPr/>
            </w:rPrChange>
          </w:rPr>
          <w:delText xml:space="preserve"> </w:delText>
        </w:r>
      </w:del>
      <w:ins w:id="455" w:author="Sahana Melkris" w:date="2020-06-16T19:41:00Z">
        <w:r w:rsidR="000F3B1C" w:rsidRPr="006F1E1B">
          <w:rPr>
            <w:rFonts w:ascii="Times New Roman" w:hAnsi="Times New Roman" w:cs="Times New Roman"/>
          </w:rPr>
          <w:t>Ankylosaurs</w:t>
        </w:r>
        <w:r w:rsidR="000F3B1C" w:rsidRPr="002F6117">
          <w:rPr>
            <w:rFonts w:ascii="Times New Roman" w:hAnsi="Times New Roman" w:cs="Times New Roman"/>
            <w:rPrChange w:id="456" w:author="Sahana Melkris" w:date="2020-06-17T22:41:00Z">
              <w:rPr/>
            </w:rPrChange>
          </w:rPr>
          <w:t xml:space="preserve"> </w:t>
        </w:r>
      </w:ins>
      <w:r w:rsidR="007960EA" w:rsidRPr="002F6117">
        <w:rPr>
          <w:rFonts w:ascii="Times New Roman" w:hAnsi="Times New Roman" w:cs="Times New Roman"/>
          <w:rPrChange w:id="457" w:author="Sahana Melkris" w:date="2020-06-17T22:41:00Z">
            <w:rPr/>
          </w:rPrChange>
        </w:rPr>
        <w:t xml:space="preserve">or </w:t>
      </w:r>
      <w:del w:id="458" w:author="Sahana Melkris" w:date="2020-06-16T17:28:00Z">
        <w:r w:rsidR="007960EA" w:rsidRPr="002F6117" w:rsidDel="000B7BCB">
          <w:rPr>
            <w:rFonts w:ascii="Times New Roman" w:hAnsi="Times New Roman" w:cs="Times New Roman"/>
            <w:rPrChange w:id="459" w:author="Sahana Melkris" w:date="2020-06-17T22:41:00Z">
              <w:rPr/>
            </w:rPrChange>
          </w:rPr>
          <w:delText>ankylosaurians</w:delText>
        </w:r>
      </w:del>
      <w:proofErr w:type="spellStart"/>
      <w:ins w:id="460" w:author="Sahana Melkris" w:date="2020-06-16T17:28:00Z">
        <w:r w:rsidR="000B7BCB" w:rsidRPr="006F1E1B">
          <w:rPr>
            <w:rFonts w:ascii="Times New Roman" w:hAnsi="Times New Roman" w:cs="Times New Roman"/>
          </w:rPr>
          <w:t>Ankylosaurians</w:t>
        </w:r>
      </w:ins>
      <w:proofErr w:type="spellEnd"/>
      <w:r w:rsidR="007960EA" w:rsidRPr="002F6117">
        <w:rPr>
          <w:rFonts w:ascii="Times New Roman" w:hAnsi="Times New Roman" w:cs="Times New Roman"/>
          <w:rPrChange w:id="461" w:author="Sahana Melkris" w:date="2020-06-17T22:41:00Z">
            <w:rPr/>
          </w:rPrChange>
        </w:rPr>
        <w:t xml:space="preserve">), thereby giving the </w:t>
      </w:r>
      <w:del w:id="462" w:author="Sahana Melkris" w:date="2020-06-15T23:55:00Z">
        <w:r w:rsidR="007960EA" w:rsidRPr="002F6117" w:rsidDel="00264282">
          <w:rPr>
            <w:rFonts w:ascii="Times New Roman" w:hAnsi="Times New Roman" w:cs="Times New Roman"/>
            <w:rPrChange w:id="463" w:author="Sahana Melkris" w:date="2020-06-17T22:41:00Z">
              <w:rPr/>
            </w:rPrChange>
          </w:rPr>
          <w:delText>a</w:delText>
        </w:r>
      </w:del>
      <w:ins w:id="464" w:author="Sahana Melkris" w:date="2020-06-15T23:55:00Z">
        <w:r w:rsidR="00264282" w:rsidRPr="006F1E1B">
          <w:rPr>
            <w:rFonts w:ascii="Times New Roman" w:hAnsi="Times New Roman" w:cs="Times New Roman"/>
          </w:rPr>
          <w:t>A</w:t>
        </w:r>
      </w:ins>
      <w:r w:rsidR="007960EA" w:rsidRPr="002F6117">
        <w:rPr>
          <w:rFonts w:ascii="Times New Roman" w:hAnsi="Times New Roman" w:cs="Times New Roman"/>
          <w:rPrChange w:id="465" w:author="Sahana Melkris" w:date="2020-06-17T22:41:00Z">
            <w:rPr/>
          </w:rPrChange>
        </w:rPr>
        <w:t xml:space="preserve">nkylosaurids their own suborder. </w:t>
      </w:r>
      <w:r w:rsidR="00564D40" w:rsidRPr="002F6117">
        <w:rPr>
          <w:rFonts w:ascii="Times New Roman" w:hAnsi="Times New Roman" w:cs="Times New Roman"/>
          <w:rPrChange w:id="466" w:author="Sahana Melkris" w:date="2020-06-17T22:41:00Z">
            <w:rPr/>
          </w:rPrChange>
        </w:rPr>
        <w:t xml:space="preserve"> Due to the fragmentary remains, Brown was unable to fully distinguish between </w:t>
      </w:r>
      <w:proofErr w:type="spellStart"/>
      <w:r w:rsidR="00564D40" w:rsidRPr="002F6117">
        <w:rPr>
          <w:rFonts w:ascii="Times New Roman" w:hAnsi="Times New Roman" w:cs="Times New Roman"/>
          <w:i/>
          <w:iCs/>
          <w:rPrChange w:id="467" w:author="Sahana Melkris" w:date="2020-06-17T22:41:00Z">
            <w:rPr>
              <w:i/>
              <w:iCs/>
            </w:rPr>
          </w:rPrChange>
        </w:rPr>
        <w:t>Euoplocephalus</w:t>
      </w:r>
      <w:proofErr w:type="spellEnd"/>
      <w:r w:rsidR="00564D40" w:rsidRPr="002F6117">
        <w:rPr>
          <w:rFonts w:ascii="Times New Roman" w:hAnsi="Times New Roman" w:cs="Times New Roman"/>
          <w:rPrChange w:id="468" w:author="Sahana Melkris" w:date="2020-06-17T22:41:00Z">
            <w:rPr/>
          </w:rPrChange>
        </w:rPr>
        <w:t xml:space="preserve"> and </w:t>
      </w:r>
      <w:r w:rsidR="00564D40" w:rsidRPr="002F6117">
        <w:rPr>
          <w:rFonts w:ascii="Times New Roman" w:hAnsi="Times New Roman" w:cs="Times New Roman"/>
          <w:i/>
          <w:iCs/>
          <w:rPrChange w:id="469" w:author="Sahana Melkris" w:date="2020-06-17T22:41:00Z">
            <w:rPr>
              <w:i/>
              <w:iCs/>
            </w:rPr>
          </w:rPrChange>
        </w:rPr>
        <w:t>Ankylosaurus</w:t>
      </w:r>
      <w:r w:rsidR="00564D40" w:rsidRPr="002F6117">
        <w:rPr>
          <w:rFonts w:ascii="Times New Roman" w:hAnsi="Times New Roman" w:cs="Times New Roman"/>
          <w:rPrChange w:id="470" w:author="Sahana Melkris" w:date="2020-06-17T22:41:00Z">
            <w:rPr/>
          </w:rPrChange>
        </w:rPr>
        <w:t xml:space="preserve">. Only having few, incomplete members of the family to compare with, he believed the group was part of the suborder Stegosauria. </w:t>
      </w:r>
    </w:p>
    <w:p w14:paraId="536ACEFB" w14:textId="2AAB89FF" w:rsidR="00564D40" w:rsidRPr="002F6117" w:rsidRDefault="00564D40" w:rsidP="000D4F1E">
      <w:pPr>
        <w:pStyle w:val="NormalWeb"/>
        <w:contextualSpacing/>
        <w:rPr>
          <w:sz w:val="22"/>
          <w:szCs w:val="22"/>
          <w:rPrChange w:id="471" w:author="Sahana Melkris" w:date="2020-06-17T22:41:00Z">
            <w:rPr/>
          </w:rPrChange>
        </w:rPr>
      </w:pPr>
      <w:proofErr w:type="spellStart"/>
      <w:r w:rsidRPr="002F6117">
        <w:rPr>
          <w:sz w:val="22"/>
          <w:szCs w:val="22"/>
          <w:rPrChange w:id="472" w:author="Sahana Melkris" w:date="2020-06-17T22:41:00Z">
            <w:rPr/>
          </w:rPrChange>
        </w:rPr>
        <w:t>Ankylosauria</w:t>
      </w:r>
      <w:proofErr w:type="spellEnd"/>
      <w:r w:rsidRPr="002F6117">
        <w:rPr>
          <w:sz w:val="22"/>
          <w:szCs w:val="22"/>
          <w:rPrChange w:id="473" w:author="Sahana Melkris" w:date="2020-06-17T22:41:00Z">
            <w:rPr/>
          </w:rPrChange>
        </w:rPr>
        <w:t xml:space="preserve"> and Stegosauria are </w:t>
      </w:r>
      <w:proofErr w:type="spellStart"/>
      <w:r w:rsidRPr="002F6117">
        <w:rPr>
          <w:sz w:val="22"/>
          <w:szCs w:val="22"/>
          <w:rPrChange w:id="474" w:author="Sahana Melkris" w:date="2020-06-17T22:41:00Z">
            <w:rPr/>
          </w:rPrChange>
        </w:rPr>
        <w:t>now</w:t>
      </w:r>
      <w:del w:id="475" w:author="Sahana Melkris" w:date="2020-06-16T23:35:00Z">
        <w:r w:rsidRPr="002F6117" w:rsidDel="00A403F8">
          <w:rPr>
            <w:sz w:val="22"/>
            <w:szCs w:val="22"/>
            <w:rPrChange w:id="476" w:author="Sahana Melkris" w:date="2020-06-17T22:41:00Z">
              <w:rPr/>
            </w:rPrChange>
          </w:rPr>
          <w:delText xml:space="preserve"> </w:delText>
        </w:r>
      </w:del>
      <w:r w:rsidRPr="002F6117">
        <w:rPr>
          <w:sz w:val="22"/>
          <w:szCs w:val="22"/>
          <w:rPrChange w:id="477" w:author="Sahana Melkris" w:date="2020-06-17T22:41:00Z">
            <w:rPr/>
          </w:rPrChange>
        </w:rPr>
        <w:t>grouped</w:t>
      </w:r>
      <w:proofErr w:type="spellEnd"/>
      <w:r w:rsidRPr="002F6117">
        <w:rPr>
          <w:sz w:val="22"/>
          <w:szCs w:val="22"/>
          <w:rPrChange w:id="478" w:author="Sahana Melkris" w:date="2020-06-17T22:41:00Z">
            <w:rPr/>
          </w:rPrChange>
        </w:rPr>
        <w:t xml:space="preserve"> together within the clade </w:t>
      </w:r>
      <w:proofErr w:type="spellStart"/>
      <w:r w:rsidRPr="002F6117">
        <w:rPr>
          <w:sz w:val="22"/>
          <w:szCs w:val="22"/>
          <w:rPrChange w:id="479" w:author="Sahana Melkris" w:date="2020-06-17T22:41:00Z">
            <w:rPr/>
          </w:rPrChange>
        </w:rPr>
        <w:t>Thyreophora</w:t>
      </w:r>
      <w:proofErr w:type="spellEnd"/>
      <w:r w:rsidRPr="002F6117">
        <w:rPr>
          <w:sz w:val="22"/>
          <w:szCs w:val="22"/>
          <w:rPrChange w:id="480" w:author="Sahana Melkris" w:date="2020-06-17T22:41:00Z">
            <w:rPr/>
          </w:rPrChange>
        </w:rPr>
        <w:t xml:space="preserve">. In addition to </w:t>
      </w:r>
      <w:del w:id="481" w:author="Sahana Melkris" w:date="2020-06-16T19:40:00Z">
        <w:r w:rsidRPr="002F6117" w:rsidDel="000D4F1E">
          <w:rPr>
            <w:sz w:val="22"/>
            <w:szCs w:val="22"/>
            <w:rPrChange w:id="482" w:author="Sahana Melkris" w:date="2020-06-17T22:41:00Z">
              <w:rPr/>
            </w:rPrChange>
          </w:rPr>
          <w:delText>Ankylosauridae</w:delText>
        </w:r>
      </w:del>
      <w:proofErr w:type="spellStart"/>
      <w:ins w:id="483" w:author="Sahana Melkris" w:date="2020-06-16T19:40:00Z">
        <w:r w:rsidR="000D4F1E" w:rsidRPr="002F6117">
          <w:rPr>
            <w:sz w:val="22"/>
            <w:szCs w:val="22"/>
            <w:rPrChange w:id="484" w:author="Sahana Melkris" w:date="2020-06-17T22:41:00Z">
              <w:rPr/>
            </w:rPrChange>
          </w:rPr>
          <w:t>Ankylosauridae</w:t>
        </w:r>
      </w:ins>
      <w:proofErr w:type="spellEnd"/>
      <w:r w:rsidRPr="002F6117">
        <w:rPr>
          <w:sz w:val="22"/>
          <w:szCs w:val="22"/>
          <w:rPrChange w:id="485" w:author="Sahana Melkris" w:date="2020-06-17T22:41:00Z">
            <w:rPr/>
          </w:rPrChange>
        </w:rPr>
        <w:t xml:space="preserve">, </w:t>
      </w:r>
      <w:proofErr w:type="spellStart"/>
      <w:r w:rsidRPr="002F6117">
        <w:rPr>
          <w:sz w:val="22"/>
          <w:szCs w:val="22"/>
          <w:rPrChange w:id="486" w:author="Sahana Melkris" w:date="2020-06-17T22:41:00Z">
            <w:rPr/>
          </w:rPrChange>
        </w:rPr>
        <w:t>Ankylosauria</w:t>
      </w:r>
      <w:proofErr w:type="spellEnd"/>
      <w:r w:rsidRPr="002F6117">
        <w:rPr>
          <w:sz w:val="22"/>
          <w:szCs w:val="22"/>
          <w:rPrChange w:id="487" w:author="Sahana Melkris" w:date="2020-06-17T22:41:00Z">
            <w:rPr/>
          </w:rPrChange>
        </w:rPr>
        <w:t xml:space="preserve"> has </w:t>
      </w:r>
      <w:proofErr w:type="gramStart"/>
      <w:r w:rsidRPr="002F6117">
        <w:rPr>
          <w:sz w:val="22"/>
          <w:szCs w:val="22"/>
          <w:rPrChange w:id="488" w:author="Sahana Melkris" w:date="2020-06-17T22:41:00Z">
            <w:rPr/>
          </w:rPrChange>
        </w:rPr>
        <w:t>been divided</w:t>
      </w:r>
      <w:proofErr w:type="gramEnd"/>
      <w:r w:rsidRPr="002F6117">
        <w:rPr>
          <w:sz w:val="22"/>
          <w:szCs w:val="22"/>
          <w:rPrChange w:id="489" w:author="Sahana Melkris" w:date="2020-06-17T22:41:00Z">
            <w:rPr/>
          </w:rPrChange>
        </w:rPr>
        <w:t xml:space="preserve"> into the families </w:t>
      </w:r>
      <w:proofErr w:type="spellStart"/>
      <w:r w:rsidRPr="002F6117">
        <w:rPr>
          <w:sz w:val="22"/>
          <w:szCs w:val="22"/>
          <w:rPrChange w:id="490" w:author="Sahana Melkris" w:date="2020-06-17T22:41:00Z">
            <w:rPr/>
          </w:rPrChange>
        </w:rPr>
        <w:t>Nodosauridae</w:t>
      </w:r>
      <w:proofErr w:type="spellEnd"/>
      <w:r w:rsidRPr="002F6117">
        <w:rPr>
          <w:sz w:val="22"/>
          <w:szCs w:val="22"/>
          <w:rPrChange w:id="491" w:author="Sahana Melkris" w:date="2020-06-17T22:41:00Z">
            <w:rPr/>
          </w:rPrChange>
        </w:rPr>
        <w:t xml:space="preserve">, and sometimes </w:t>
      </w:r>
      <w:proofErr w:type="spellStart"/>
      <w:r w:rsidRPr="002F6117">
        <w:rPr>
          <w:sz w:val="22"/>
          <w:szCs w:val="22"/>
          <w:rPrChange w:id="492" w:author="Sahana Melkris" w:date="2020-06-17T22:41:00Z">
            <w:rPr/>
          </w:rPrChange>
        </w:rPr>
        <w:t>Polacanthidae</w:t>
      </w:r>
      <w:proofErr w:type="spellEnd"/>
      <w:r w:rsidRPr="002F6117">
        <w:rPr>
          <w:sz w:val="22"/>
          <w:szCs w:val="22"/>
          <w:rPrChange w:id="493" w:author="Sahana Melkris" w:date="2020-06-17T22:41:00Z">
            <w:rPr/>
          </w:rPrChange>
        </w:rPr>
        <w:t xml:space="preserve"> (these families lacked tail clubs). </w:t>
      </w:r>
      <w:ins w:id="494" w:author="Sahana Melkris" w:date="2020-06-16T19:40:00Z">
        <w:r w:rsidR="000D4F1E" w:rsidRPr="002F6117">
          <w:rPr>
            <w:sz w:val="22"/>
            <w:szCs w:val="22"/>
            <w:rPrChange w:id="495" w:author="Sahana Melkris" w:date="2020-06-17T22:41:00Z">
              <w:rPr/>
            </w:rPrChange>
          </w:rPr>
          <w:t xml:space="preserve">The </w:t>
        </w:r>
      </w:ins>
      <w:r w:rsidRPr="002F6117">
        <w:rPr>
          <w:i/>
          <w:iCs/>
          <w:sz w:val="22"/>
          <w:szCs w:val="22"/>
          <w:rPrChange w:id="496" w:author="Sahana Melkris" w:date="2020-06-17T22:41:00Z">
            <w:rPr>
              <w:i/>
              <w:iCs/>
            </w:rPr>
          </w:rPrChange>
        </w:rPr>
        <w:t>Ankylosaurus</w:t>
      </w:r>
      <w:r w:rsidRPr="002F6117">
        <w:rPr>
          <w:sz w:val="22"/>
          <w:szCs w:val="22"/>
          <w:rPrChange w:id="497" w:author="Sahana Melkris" w:date="2020-06-17T22:41:00Z">
            <w:rPr/>
          </w:rPrChange>
        </w:rPr>
        <w:t xml:space="preserve"> </w:t>
      </w:r>
      <w:proofErr w:type="gramStart"/>
      <w:r w:rsidRPr="002F6117">
        <w:rPr>
          <w:sz w:val="22"/>
          <w:szCs w:val="22"/>
          <w:rPrChange w:id="498" w:author="Sahana Melkris" w:date="2020-06-17T22:41:00Z">
            <w:rPr/>
          </w:rPrChange>
        </w:rPr>
        <w:t>is considered</w:t>
      </w:r>
      <w:proofErr w:type="gramEnd"/>
      <w:r w:rsidRPr="002F6117">
        <w:rPr>
          <w:sz w:val="22"/>
          <w:szCs w:val="22"/>
          <w:rPrChange w:id="499" w:author="Sahana Melkris" w:date="2020-06-17T22:41:00Z">
            <w:rPr/>
          </w:rPrChange>
        </w:rPr>
        <w:t xml:space="preserve"> part of the subfamily </w:t>
      </w:r>
      <w:proofErr w:type="spellStart"/>
      <w:r w:rsidRPr="002F6117">
        <w:rPr>
          <w:sz w:val="22"/>
          <w:szCs w:val="22"/>
          <w:rPrChange w:id="500" w:author="Sahana Melkris" w:date="2020-06-17T22:41:00Z">
            <w:rPr/>
          </w:rPrChange>
        </w:rPr>
        <w:t>Ankylosaurinae</w:t>
      </w:r>
      <w:proofErr w:type="spellEnd"/>
      <w:r w:rsidRPr="002F6117">
        <w:rPr>
          <w:sz w:val="22"/>
          <w:szCs w:val="22"/>
          <w:rPrChange w:id="501" w:author="Sahana Melkris" w:date="2020-06-17T22:41:00Z">
            <w:rPr/>
          </w:rPrChange>
        </w:rPr>
        <w:t xml:space="preserve"> (members of which are called </w:t>
      </w:r>
      <w:del w:id="502" w:author="Sahana Melkris" w:date="2020-06-16T17:26:00Z">
        <w:r w:rsidRPr="002F6117" w:rsidDel="001F06E3">
          <w:rPr>
            <w:sz w:val="22"/>
            <w:szCs w:val="22"/>
            <w:rPrChange w:id="503" w:author="Sahana Melkris" w:date="2020-06-17T22:41:00Z">
              <w:rPr/>
            </w:rPrChange>
          </w:rPr>
          <w:delText>ankylosaurines</w:delText>
        </w:r>
      </w:del>
      <w:proofErr w:type="spellStart"/>
      <w:ins w:id="504" w:author="Sahana Melkris" w:date="2020-06-16T17:26:00Z">
        <w:r w:rsidR="001F06E3" w:rsidRPr="002F6117">
          <w:rPr>
            <w:sz w:val="22"/>
            <w:szCs w:val="22"/>
            <w:rPrChange w:id="505" w:author="Sahana Melkris" w:date="2020-06-17T22:41:00Z">
              <w:rPr/>
            </w:rPrChange>
          </w:rPr>
          <w:t>Ankylosaurines</w:t>
        </w:r>
      </w:ins>
      <w:proofErr w:type="spellEnd"/>
      <w:r w:rsidRPr="002F6117">
        <w:rPr>
          <w:sz w:val="22"/>
          <w:szCs w:val="22"/>
          <w:rPrChange w:id="506" w:author="Sahana Melkris" w:date="2020-06-17T22:41:00Z">
            <w:rPr/>
          </w:rPrChange>
        </w:rPr>
        <w:t xml:space="preserve">) within </w:t>
      </w:r>
      <w:proofErr w:type="spellStart"/>
      <w:r w:rsidRPr="002F6117">
        <w:rPr>
          <w:sz w:val="22"/>
          <w:szCs w:val="22"/>
          <w:rPrChange w:id="507" w:author="Sahana Melkris" w:date="2020-06-17T22:41:00Z">
            <w:rPr/>
          </w:rPrChange>
        </w:rPr>
        <w:t>Ankylosauridae</w:t>
      </w:r>
      <w:proofErr w:type="spellEnd"/>
      <w:r w:rsidRPr="002F6117">
        <w:rPr>
          <w:sz w:val="22"/>
          <w:szCs w:val="22"/>
          <w:rPrChange w:id="508" w:author="Sahana Melkris" w:date="2020-06-17T22:41:00Z">
            <w:rPr/>
          </w:rPrChange>
        </w:rPr>
        <w:t xml:space="preserve">. </w:t>
      </w:r>
    </w:p>
    <w:p w14:paraId="43934E99" w14:textId="5961486E" w:rsidR="00564D40" w:rsidRPr="000D4F1E" w:rsidRDefault="00564D40">
      <w:pPr>
        <w:spacing w:line="240" w:lineRule="auto"/>
        <w:contextualSpacing/>
        <w:rPr>
          <w:ins w:id="509" w:author="Sahana Melkris" w:date="2020-06-15T21:53:00Z"/>
          <w:rFonts w:ascii="Times New Roman" w:hAnsi="Times New Roman" w:cs="Times New Roman"/>
        </w:rPr>
        <w:pPrChange w:id="510" w:author="Sahana Melkris" w:date="2020-06-16T19:35:00Z">
          <w:pPr/>
        </w:pPrChange>
      </w:pPr>
    </w:p>
    <w:p w14:paraId="08B2BF5D" w14:textId="77777777" w:rsidR="009B6CCE" w:rsidRPr="000D4F1E" w:rsidRDefault="009B6CCE">
      <w:pPr>
        <w:spacing w:line="240" w:lineRule="auto"/>
        <w:contextualSpacing/>
        <w:rPr>
          <w:moveTo w:id="511" w:author="Sahana Melkris" w:date="2020-06-15T21:53:00Z"/>
          <w:rFonts w:ascii="Times New Roman" w:hAnsi="Times New Roman" w:cs="Times New Roman"/>
        </w:rPr>
        <w:pPrChange w:id="512" w:author="Sahana Melkris" w:date="2020-06-16T19:35:00Z">
          <w:pPr/>
        </w:pPrChange>
      </w:pPr>
      <w:moveToRangeStart w:id="513" w:author="Sahana Melkris" w:date="2020-06-15T21:53:00Z" w:name="move43150408"/>
      <w:moveTo w:id="514" w:author="Sahana Melkris" w:date="2020-06-15T21:53:00Z">
        <w:r w:rsidRPr="000D4F1E">
          <w:rPr>
            <w:rFonts w:ascii="Times New Roman" w:hAnsi="Times New Roman" w:cs="Times New Roman"/>
          </w:rPr>
          <w:t>From Wikipedia, the free encyclopedia, accessed 08/16/2015</w:t>
        </w:r>
      </w:moveTo>
    </w:p>
    <w:p w14:paraId="4C63F51A" w14:textId="77777777" w:rsidR="009B6CCE" w:rsidRPr="000D4F1E" w:rsidRDefault="009B6CCE" w:rsidP="00774ADA">
      <w:pPr>
        <w:pStyle w:val="NormalWeb"/>
        <w:contextualSpacing/>
        <w:rPr>
          <w:moveTo w:id="515" w:author="Sahana Melkris" w:date="2020-06-15T21:53:00Z"/>
          <w:bCs/>
          <w:iCs/>
          <w:sz w:val="22"/>
          <w:szCs w:val="22"/>
          <w:rPrChange w:id="516" w:author="Sahana Melkris" w:date="2020-06-16T19:39:00Z">
            <w:rPr>
              <w:moveTo w:id="517" w:author="Sahana Melkris" w:date="2020-06-15T21:53:00Z"/>
              <w:bCs/>
              <w:iCs/>
            </w:rPr>
          </w:rPrChange>
        </w:rPr>
      </w:pPr>
      <w:moveTo w:id="518" w:author="Sahana Melkris" w:date="2020-06-15T21:53:00Z">
        <w:r w:rsidRPr="000D4F1E">
          <w:rPr>
            <w:bCs/>
            <w:iCs/>
            <w:sz w:val="22"/>
            <w:szCs w:val="22"/>
            <w:rPrChange w:id="519" w:author="Sahana Melkris" w:date="2020-06-16T19:39:00Z">
              <w:rPr>
                <w:bCs/>
                <w:iCs/>
              </w:rPr>
            </w:rPrChange>
          </w:rPr>
          <w:t>https://en.wikipedia.org/wiki/Ankylosaurus</w:t>
        </w:r>
      </w:moveTo>
    </w:p>
    <w:moveToRangeEnd w:id="513"/>
    <w:p w14:paraId="04248945" w14:textId="1B138AB9" w:rsidR="009B6CCE" w:rsidRDefault="009B6CCE" w:rsidP="00A36B8C">
      <w:pPr>
        <w:spacing w:line="240" w:lineRule="auto"/>
        <w:contextualSpacing/>
        <w:rPr>
          <w:rFonts w:ascii="Times New Roman" w:hAnsi="Times New Roman" w:cs="Times New Roman"/>
        </w:rPr>
      </w:pPr>
    </w:p>
    <w:p w14:paraId="57BD89BD" w14:textId="06D887F1" w:rsidR="00A36B8C" w:rsidRDefault="00A36B8C" w:rsidP="00A36B8C">
      <w:pPr>
        <w:spacing w:line="240" w:lineRule="auto"/>
        <w:contextualSpacing/>
        <w:rPr>
          <w:rFonts w:ascii="Times New Roman" w:hAnsi="Times New Roman" w:cs="Times New Roman"/>
        </w:rPr>
      </w:pPr>
    </w:p>
    <w:p w14:paraId="3BE3D55C" w14:textId="1A0F9C1C" w:rsidR="00A36B8C" w:rsidRDefault="00A36B8C" w:rsidP="00A36B8C">
      <w:pPr>
        <w:spacing w:line="240" w:lineRule="auto"/>
        <w:contextualSpacing/>
        <w:rPr>
          <w:rFonts w:ascii="Times New Roman" w:hAnsi="Times New Roman" w:cs="Times New Roman"/>
        </w:rPr>
      </w:pPr>
    </w:p>
    <w:p w14:paraId="63E4ABCC" w14:textId="569F91D7" w:rsidR="00A36B8C" w:rsidRDefault="00A36B8C" w:rsidP="00A36B8C">
      <w:pPr>
        <w:spacing w:line="240" w:lineRule="auto"/>
        <w:contextualSpacing/>
        <w:rPr>
          <w:rFonts w:ascii="Times New Roman" w:hAnsi="Times New Roman" w:cs="Times New Roman"/>
        </w:rPr>
      </w:pPr>
    </w:p>
    <w:p w14:paraId="42AAD20D" w14:textId="2E491A9C" w:rsidR="00A36B8C" w:rsidDel="00B862D3" w:rsidRDefault="00A36B8C" w:rsidP="00A36B8C">
      <w:pPr>
        <w:spacing w:line="240" w:lineRule="auto"/>
        <w:contextualSpacing/>
        <w:rPr>
          <w:del w:id="520" w:author="Sahana Melkris" w:date="2020-06-17T22:54:00Z"/>
          <w:rFonts w:ascii="Times New Roman" w:hAnsi="Times New Roman" w:cs="Times New Roman"/>
        </w:rPr>
      </w:pPr>
    </w:p>
    <w:p w14:paraId="458E9D00" w14:textId="0B29EA09" w:rsidR="00A36B8C" w:rsidDel="00B862D3" w:rsidRDefault="00A36B8C" w:rsidP="00A36B8C">
      <w:pPr>
        <w:spacing w:line="240" w:lineRule="auto"/>
        <w:contextualSpacing/>
        <w:rPr>
          <w:del w:id="521" w:author="Sahana Melkris" w:date="2020-06-17T22:54:00Z"/>
          <w:rFonts w:ascii="Times New Roman" w:hAnsi="Times New Roman" w:cs="Times New Roman"/>
        </w:rPr>
      </w:pPr>
    </w:p>
    <w:p w14:paraId="6204175C" w14:textId="5201182F" w:rsidR="00A36B8C" w:rsidDel="00B862D3" w:rsidRDefault="00A36B8C" w:rsidP="00A36B8C">
      <w:pPr>
        <w:spacing w:line="240" w:lineRule="auto"/>
        <w:contextualSpacing/>
        <w:rPr>
          <w:del w:id="522" w:author="Sahana Melkris" w:date="2020-06-17T22:54:00Z"/>
          <w:rFonts w:ascii="Times New Roman" w:hAnsi="Times New Roman" w:cs="Times New Roman"/>
        </w:rPr>
      </w:pPr>
    </w:p>
    <w:p w14:paraId="59014237" w14:textId="205626A7" w:rsidR="00A36B8C" w:rsidDel="00B862D3" w:rsidRDefault="00A36B8C" w:rsidP="00A36B8C">
      <w:pPr>
        <w:spacing w:line="240" w:lineRule="auto"/>
        <w:contextualSpacing/>
        <w:rPr>
          <w:del w:id="523" w:author="Sahana Melkris" w:date="2020-06-17T22:54:00Z"/>
          <w:rFonts w:ascii="Times New Roman" w:hAnsi="Times New Roman" w:cs="Times New Roman"/>
        </w:rPr>
      </w:pPr>
    </w:p>
    <w:p w14:paraId="24159303" w14:textId="6AB5925C" w:rsidR="00A36B8C" w:rsidRDefault="00A36B8C" w:rsidP="00A36B8C">
      <w:pPr>
        <w:spacing w:line="240" w:lineRule="auto"/>
        <w:contextualSpacing/>
        <w:rPr>
          <w:rFonts w:ascii="Times New Roman" w:hAnsi="Times New Roman" w:cs="Times New Roman"/>
        </w:rPr>
      </w:pPr>
    </w:p>
    <w:p w14:paraId="16C0AAE8" w14:textId="2C01CBB0" w:rsidR="00A36B8C" w:rsidRDefault="00A36B8C" w:rsidP="00A36B8C">
      <w:pPr>
        <w:spacing w:line="240" w:lineRule="auto"/>
        <w:contextualSpacing/>
        <w:rPr>
          <w:rFonts w:ascii="Times New Roman" w:hAnsi="Times New Roman" w:cs="Times New Roman"/>
        </w:rPr>
      </w:pPr>
    </w:p>
    <w:p w14:paraId="00C54314" w14:textId="77777777" w:rsidR="00A36B8C" w:rsidRPr="00A4014D" w:rsidRDefault="00A36B8C" w:rsidP="00A36B8C">
      <w:pPr>
        <w:jc w:val="center"/>
        <w:rPr>
          <w:rFonts w:ascii="Times New Roman" w:hAnsi="Times New Roman" w:cs="Times New Roman"/>
          <w:b/>
          <w:bCs/>
          <w:sz w:val="40"/>
          <w:szCs w:val="40"/>
          <w:u w:val="double"/>
        </w:rPr>
      </w:pPr>
      <w:r w:rsidRPr="00A4014D">
        <w:rPr>
          <w:rFonts w:ascii="Times New Roman" w:hAnsi="Times New Roman" w:cs="Times New Roman"/>
          <w:b/>
          <w:bCs/>
          <w:sz w:val="40"/>
          <w:szCs w:val="40"/>
          <w:u w:val="double"/>
        </w:rPr>
        <w:t>Style Sheet</w:t>
      </w:r>
      <w:r>
        <w:rPr>
          <w:rFonts w:ascii="Times New Roman" w:hAnsi="Times New Roman" w:cs="Times New Roman"/>
          <w:b/>
          <w:bCs/>
          <w:sz w:val="40"/>
          <w:szCs w:val="40"/>
          <w:u w:val="double"/>
        </w:rPr>
        <w:t>:</w:t>
      </w:r>
    </w:p>
    <w:p w14:paraId="2AAB0AF1" w14:textId="77777777" w:rsidR="00A36B8C" w:rsidRPr="00FD0EF1" w:rsidRDefault="00A36B8C" w:rsidP="00A36B8C">
      <w:pPr>
        <w:rPr>
          <w:rFonts w:ascii="Times New Roman" w:hAnsi="Times New Roman" w:cs="Times New Roman"/>
          <w:sz w:val="24"/>
          <w:szCs w:val="24"/>
        </w:rPr>
      </w:pPr>
      <w:r w:rsidRPr="00A4014D">
        <w:rPr>
          <w:rFonts w:ascii="Times New Roman" w:hAnsi="Times New Roman" w:cs="Times New Roman"/>
          <w:b/>
          <w:bCs/>
          <w:color w:val="000000" w:themeColor="text1"/>
          <w:sz w:val="28"/>
          <w:szCs w:val="28"/>
          <w:u w:val="single"/>
        </w:rPr>
        <w:t>Name:</w:t>
      </w:r>
      <w:r w:rsidRPr="007467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4"/>
          <w:szCs w:val="24"/>
        </w:rPr>
        <w:t>Sahana Melkris</w:t>
      </w:r>
    </w:p>
    <w:p w14:paraId="7ECF8DA0" w14:textId="5DDAA7F2" w:rsidR="00A36B8C" w:rsidRDefault="00A36B8C" w:rsidP="00A36B8C">
      <w:pPr>
        <w:rPr>
          <w:rFonts w:ascii="Times New Roman" w:hAnsi="Times New Roman" w:cs="Times New Roman"/>
          <w:color w:val="000000" w:themeColor="text1"/>
          <w:sz w:val="24"/>
          <w:szCs w:val="24"/>
        </w:rPr>
      </w:pPr>
      <w:r w:rsidRPr="00A4014D">
        <w:rPr>
          <w:rFonts w:ascii="Times New Roman" w:hAnsi="Times New Roman" w:cs="Times New Roman"/>
          <w:b/>
          <w:bCs/>
          <w:color w:val="000000" w:themeColor="text1"/>
          <w:sz w:val="28"/>
          <w:szCs w:val="28"/>
          <w:u w:val="single"/>
        </w:rPr>
        <w:t>Date:</w:t>
      </w:r>
      <w:r w:rsidRPr="007467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4"/>
          <w:szCs w:val="24"/>
        </w:rPr>
        <w:t>June 1</w:t>
      </w:r>
      <w:r w:rsidR="006312B2">
        <w:rPr>
          <w:rFonts w:ascii="Times New Roman" w:hAnsi="Times New Roman" w:cs="Times New Roman"/>
          <w:color w:val="000000" w:themeColor="text1"/>
          <w:sz w:val="24"/>
          <w:szCs w:val="24"/>
        </w:rPr>
        <w:t>7</w:t>
      </w:r>
      <w:r w:rsidRPr="00C805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2020</w:t>
      </w:r>
    </w:p>
    <w:p w14:paraId="7B7922CD" w14:textId="1F0296B9" w:rsidR="00A36B8C" w:rsidRDefault="00A36B8C" w:rsidP="00A36B8C">
      <w:pPr>
        <w:rPr>
          <w:rFonts w:ascii="Times New Roman" w:hAnsi="Times New Roman" w:cs="Times New Roman"/>
          <w:color w:val="000000" w:themeColor="text1"/>
          <w:sz w:val="24"/>
          <w:szCs w:val="24"/>
        </w:rPr>
      </w:pPr>
      <w:r w:rsidRPr="00A4014D">
        <w:rPr>
          <w:rFonts w:ascii="Times New Roman" w:hAnsi="Times New Roman" w:cs="Times New Roman"/>
          <w:b/>
          <w:bCs/>
          <w:color w:val="000000" w:themeColor="text1"/>
          <w:sz w:val="28"/>
          <w:szCs w:val="28"/>
          <w:u w:val="single"/>
        </w:rPr>
        <w:t>Title of Document:</w:t>
      </w:r>
      <w:r w:rsidRPr="007467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4"/>
          <w:szCs w:val="24"/>
        </w:rPr>
        <w:t>“</w:t>
      </w:r>
      <w:r w:rsidR="00BD2A50">
        <w:rPr>
          <w:rFonts w:ascii="Times New Roman" w:hAnsi="Times New Roman" w:cs="Times New Roman"/>
          <w:color w:val="000000" w:themeColor="text1"/>
          <w:sz w:val="24"/>
          <w:szCs w:val="24"/>
        </w:rPr>
        <w:t>How Ankylosaurus was discovered and classified</w:t>
      </w:r>
      <w:r>
        <w:rPr>
          <w:rFonts w:ascii="Times New Roman" w:hAnsi="Times New Roman" w:cs="Times New Roman"/>
          <w:color w:val="000000" w:themeColor="text1"/>
          <w:sz w:val="24"/>
          <w:szCs w:val="24"/>
        </w:rPr>
        <w:t>”</w:t>
      </w:r>
    </w:p>
    <w:p w14:paraId="71391BD0" w14:textId="77777777" w:rsidR="00A36B8C" w:rsidRPr="00A4014D" w:rsidRDefault="00A36B8C" w:rsidP="00A36B8C">
      <w:pPr>
        <w:rPr>
          <w:rFonts w:ascii="Times New Roman" w:hAnsi="Times New Roman" w:cs="Times New Roman"/>
          <w:b/>
          <w:bCs/>
          <w:color w:val="000000" w:themeColor="text1"/>
          <w:sz w:val="28"/>
          <w:szCs w:val="28"/>
          <w:u w:val="single"/>
        </w:rPr>
      </w:pPr>
      <w:r w:rsidRPr="00A4014D">
        <w:rPr>
          <w:rFonts w:ascii="Times New Roman" w:hAnsi="Times New Roman" w:cs="Times New Roman"/>
          <w:b/>
          <w:bCs/>
          <w:color w:val="000000" w:themeColor="text1"/>
          <w:sz w:val="28"/>
          <w:szCs w:val="28"/>
          <w:u w:val="single"/>
        </w:rPr>
        <w:t xml:space="preserve">Style Manual: </w:t>
      </w:r>
    </w:p>
    <w:p w14:paraId="36ECF8D1" w14:textId="77777777" w:rsidR="00A36B8C" w:rsidRPr="00FD0EF1" w:rsidRDefault="00A36B8C" w:rsidP="00A36B8C">
      <w:pPr>
        <w:spacing w:line="240" w:lineRule="auto"/>
        <w:rPr>
          <w:rFonts w:ascii="Times New Roman" w:hAnsi="Times New Roman" w:cs="Times New Roman"/>
          <w:b/>
          <w:bCs/>
          <w:color w:val="000000" w:themeColor="text1"/>
          <w:sz w:val="24"/>
          <w:szCs w:val="24"/>
        </w:rPr>
      </w:pPr>
      <w:r w:rsidRPr="00FD0EF1">
        <w:rPr>
          <w:rFonts w:ascii="Times New Roman" w:hAnsi="Times New Roman" w:cs="Times New Roman"/>
          <w:b/>
          <w:bCs/>
          <w:color w:val="000000" w:themeColor="text1"/>
          <w:sz w:val="24"/>
          <w:szCs w:val="24"/>
        </w:rPr>
        <w:t>Microsoft Style Guide, 2018</w:t>
      </w:r>
      <w:r>
        <w:rPr>
          <w:rFonts w:ascii="Times New Roman" w:hAnsi="Times New Roman" w:cs="Times New Roman"/>
          <w:b/>
          <w:bCs/>
          <w:color w:val="000000" w:themeColor="text1"/>
          <w:sz w:val="24"/>
          <w:szCs w:val="24"/>
        </w:rPr>
        <w:t>:</w:t>
      </w:r>
    </w:p>
    <w:p w14:paraId="3C124650" w14:textId="77777777" w:rsidR="00A36B8C" w:rsidRPr="00DC5390" w:rsidRDefault="00A36B8C" w:rsidP="00A36B8C">
      <w:pPr>
        <w:spacing w:line="240" w:lineRule="auto"/>
        <w:rPr>
          <w:rFonts w:ascii="Times New Roman" w:hAnsi="Times New Roman" w:cs="Times New Roman"/>
          <w:i/>
          <w:iCs/>
          <w:color w:val="000000" w:themeColor="text1"/>
          <w:sz w:val="24"/>
          <w:szCs w:val="24"/>
        </w:rPr>
      </w:pPr>
      <w:r w:rsidRPr="00DC5390">
        <w:rPr>
          <w:rFonts w:ascii="Times New Roman" w:hAnsi="Times New Roman" w:cs="Times New Roman"/>
          <w:i/>
          <w:iCs/>
          <w:color w:val="000000" w:themeColor="text1"/>
          <w:sz w:val="24"/>
          <w:szCs w:val="24"/>
        </w:rPr>
        <w:t>Pages referenced: “Hyphens,” “Capitalization,” “Apostrophes,” “Numbers,” “Commas,” and “Acronyms.”</w:t>
      </w:r>
    </w:p>
    <w:p w14:paraId="54D58447" w14:textId="169AD677" w:rsidR="00A36B8C" w:rsidRDefault="00A36B8C" w:rsidP="00A36B8C">
      <w:pPr>
        <w:pStyle w:val="ListParagraph"/>
        <w:numPr>
          <w:ilvl w:val="0"/>
          <w:numId w:val="1"/>
        </w:numPr>
        <w:spacing w:line="240" w:lineRule="auto"/>
        <w:rPr>
          <w:rFonts w:ascii="Times New Roman" w:hAnsi="Times New Roman" w:cs="Times New Roman"/>
        </w:rPr>
      </w:pPr>
      <w:r w:rsidRPr="00746725">
        <w:rPr>
          <w:rFonts w:ascii="Times New Roman" w:hAnsi="Times New Roman" w:cs="Times New Roman"/>
        </w:rPr>
        <w:t xml:space="preserve">I included the Oxford comma as part of “Microsoft style guide &gt; Punctuation &gt; Commas”. An Oxford comma </w:t>
      </w:r>
      <w:proofErr w:type="gramStart"/>
      <w:r w:rsidRPr="00746725">
        <w:rPr>
          <w:rFonts w:ascii="Times New Roman" w:hAnsi="Times New Roman" w:cs="Times New Roman"/>
        </w:rPr>
        <w:t>is added</w:t>
      </w:r>
      <w:proofErr w:type="gramEnd"/>
      <w:r w:rsidRPr="00746725">
        <w:rPr>
          <w:rFonts w:ascii="Times New Roman" w:hAnsi="Times New Roman" w:cs="Times New Roman"/>
        </w:rPr>
        <w:t xml:space="preserve"> before</w:t>
      </w:r>
      <w:r>
        <w:rPr>
          <w:rFonts w:ascii="Times New Roman" w:hAnsi="Times New Roman" w:cs="Times New Roman"/>
        </w:rPr>
        <w:t xml:space="preserve"> the</w:t>
      </w:r>
      <w:r w:rsidRPr="00746725">
        <w:rPr>
          <w:rFonts w:ascii="Times New Roman" w:hAnsi="Times New Roman" w:cs="Times New Roman"/>
        </w:rPr>
        <w:t xml:space="preserve"> conjunction “and” in a list of </w:t>
      </w:r>
      <w:r>
        <w:rPr>
          <w:rFonts w:ascii="Times New Roman" w:hAnsi="Times New Roman" w:cs="Times New Roman"/>
        </w:rPr>
        <w:t>three</w:t>
      </w:r>
      <w:r w:rsidRPr="00746725">
        <w:rPr>
          <w:rFonts w:ascii="Times New Roman" w:hAnsi="Times New Roman" w:cs="Times New Roman"/>
        </w:rPr>
        <w:t xml:space="preserve"> or more items.</w:t>
      </w:r>
    </w:p>
    <w:p w14:paraId="4D224715" w14:textId="723749D1" w:rsidR="00E773B2" w:rsidRDefault="00656F4A" w:rsidP="00656F4A">
      <w:pPr>
        <w:pStyle w:val="ListParagraph"/>
        <w:numPr>
          <w:ilvl w:val="0"/>
          <w:numId w:val="1"/>
        </w:numPr>
        <w:spacing w:line="240" w:lineRule="auto"/>
        <w:rPr>
          <w:ins w:id="524" w:author="Sahana Melkris" w:date="2020-06-16T22:14:00Z"/>
          <w:rFonts w:ascii="Times New Roman" w:hAnsi="Times New Roman" w:cs="Times New Roman"/>
        </w:rPr>
      </w:pPr>
      <w:r w:rsidRPr="00746725">
        <w:rPr>
          <w:rFonts w:ascii="Times New Roman" w:hAnsi="Times New Roman" w:cs="Times New Roman"/>
        </w:rPr>
        <w:t>For titles, we capitalize the first word and lower case the rest according to “Microsoft Style Guide &gt; Capitalization</w:t>
      </w:r>
      <w:r>
        <w:rPr>
          <w:rFonts w:ascii="Times New Roman" w:hAnsi="Times New Roman" w:cs="Times New Roman"/>
        </w:rPr>
        <w:t>.</w:t>
      </w:r>
      <w:r w:rsidRPr="00746725">
        <w:rPr>
          <w:rFonts w:ascii="Times New Roman" w:hAnsi="Times New Roman" w:cs="Times New Roman"/>
        </w:rPr>
        <w:t>”</w:t>
      </w:r>
    </w:p>
    <w:p w14:paraId="0FB51FEE" w14:textId="379BE9C3" w:rsidR="0002476A" w:rsidRPr="0002476A" w:rsidRDefault="0002476A">
      <w:pPr>
        <w:pStyle w:val="ListParagraph"/>
        <w:numPr>
          <w:ilvl w:val="0"/>
          <w:numId w:val="1"/>
        </w:numPr>
        <w:spacing w:before="100" w:beforeAutospacing="1" w:after="100" w:afterAutospacing="1" w:line="240" w:lineRule="auto"/>
        <w:outlineLvl w:val="1"/>
        <w:rPr>
          <w:ins w:id="525" w:author="Sahana Melkris" w:date="2020-06-16T19:32:00Z"/>
          <w:rFonts w:ascii="Times New Roman" w:hAnsi="Times New Roman" w:cs="Times New Roman"/>
        </w:rPr>
        <w:pPrChange w:id="526" w:author="Sahana Melkris" w:date="2020-06-16T19:35:00Z">
          <w:pPr/>
        </w:pPrChange>
      </w:pPr>
      <w:r w:rsidRPr="0002476A">
        <w:rPr>
          <w:rFonts w:ascii="Times New Roman" w:hAnsi="Times New Roman" w:cs="Times New Roman"/>
        </w:rPr>
        <w:t>I removed a comma before the conjunction “and” as it was followed by a dependent clause, not an independent clause in sentence “The front part of the neural spines had well developed entheses, which was common among adult dinosaurs</w:t>
      </w:r>
      <w:del w:id="527" w:author="Sahana Melkris" w:date="2020-06-16T22:14:00Z">
        <w:r w:rsidRPr="0002476A" w:rsidDel="00781D2D">
          <w:rPr>
            <w:rFonts w:ascii="Times New Roman" w:hAnsi="Times New Roman" w:cs="Times New Roman"/>
          </w:rPr>
          <w:delText>,</w:delText>
        </w:r>
      </w:del>
      <w:r w:rsidRPr="0002476A">
        <w:rPr>
          <w:rFonts w:ascii="Times New Roman" w:hAnsi="Times New Roman" w:cs="Times New Roman"/>
        </w:rPr>
        <w:t xml:space="preserve"> </w:t>
      </w:r>
      <w:r w:rsidRPr="0002476A">
        <w:rPr>
          <w:rFonts w:ascii="Times New Roman" w:hAnsi="Times New Roman" w:cs="Times New Roman"/>
          <w:b/>
          <w:bCs/>
        </w:rPr>
        <w:t>and</w:t>
      </w:r>
      <w:r w:rsidRPr="0002476A">
        <w:rPr>
          <w:rFonts w:ascii="Times New Roman" w:hAnsi="Times New Roman" w:cs="Times New Roman"/>
        </w:rPr>
        <w:t xml:space="preserve"> indicates the presence of large ligaments which helped support the massive head.</w:t>
      </w:r>
      <w:r>
        <w:rPr>
          <w:rFonts w:ascii="Times New Roman" w:hAnsi="Times New Roman" w:cs="Times New Roman"/>
        </w:rPr>
        <w:t>” According to “Microsoft style guide &gt; Punctuation &gt; Commas,” you need the comma before a conjunction between two independent clauses.</w:t>
      </w:r>
    </w:p>
    <w:p w14:paraId="4E17BC4E" w14:textId="32969F24" w:rsidR="00781D2D" w:rsidRPr="00656F4A" w:rsidRDefault="00781D2D" w:rsidP="0002476A">
      <w:pPr>
        <w:pStyle w:val="ListParagraph"/>
        <w:spacing w:line="240" w:lineRule="auto"/>
        <w:rPr>
          <w:rFonts w:ascii="Times New Roman" w:hAnsi="Times New Roman" w:cs="Times New Roman"/>
        </w:rPr>
      </w:pPr>
    </w:p>
    <w:p w14:paraId="7EE2F38A" w14:textId="77777777" w:rsidR="00A36B8C" w:rsidRPr="00FD0EF1" w:rsidRDefault="00A36B8C" w:rsidP="00A36B8C">
      <w:pPr>
        <w:spacing w:line="240" w:lineRule="auto"/>
        <w:rPr>
          <w:rFonts w:ascii="Times New Roman" w:hAnsi="Times New Roman" w:cs="Times New Roman"/>
          <w:b/>
          <w:bCs/>
          <w:color w:val="000000" w:themeColor="text1"/>
          <w:sz w:val="24"/>
          <w:szCs w:val="24"/>
        </w:rPr>
      </w:pPr>
      <w:r w:rsidRPr="00FD0EF1">
        <w:rPr>
          <w:rFonts w:ascii="Times New Roman" w:hAnsi="Times New Roman" w:cs="Times New Roman"/>
          <w:b/>
          <w:bCs/>
          <w:color w:val="000000" w:themeColor="text1"/>
          <w:sz w:val="24"/>
          <w:szCs w:val="24"/>
        </w:rPr>
        <w:t>The Chicago Manual of Style, 17</w:t>
      </w:r>
      <w:r w:rsidRPr="00FD0EF1">
        <w:rPr>
          <w:rFonts w:ascii="Times New Roman" w:hAnsi="Times New Roman" w:cs="Times New Roman"/>
          <w:b/>
          <w:bCs/>
          <w:color w:val="000000" w:themeColor="text1"/>
          <w:sz w:val="24"/>
          <w:szCs w:val="24"/>
          <w:vertAlign w:val="superscript"/>
        </w:rPr>
        <w:t>th</w:t>
      </w:r>
      <w:r w:rsidRPr="00FD0EF1">
        <w:rPr>
          <w:rFonts w:ascii="Times New Roman" w:hAnsi="Times New Roman" w:cs="Times New Roman"/>
          <w:b/>
          <w:bCs/>
          <w:color w:val="000000" w:themeColor="text1"/>
          <w:sz w:val="24"/>
          <w:szCs w:val="24"/>
        </w:rPr>
        <w:t xml:space="preserve"> edition of text, 2017</w:t>
      </w:r>
      <w:r>
        <w:rPr>
          <w:rFonts w:ascii="Times New Roman" w:hAnsi="Times New Roman" w:cs="Times New Roman"/>
          <w:b/>
          <w:bCs/>
          <w:color w:val="000000" w:themeColor="text1"/>
          <w:sz w:val="24"/>
          <w:szCs w:val="24"/>
        </w:rPr>
        <w:t>:</w:t>
      </w:r>
    </w:p>
    <w:p w14:paraId="63A5F46F" w14:textId="3C3D3EE7" w:rsidR="00A36B8C" w:rsidRDefault="00A36B8C" w:rsidP="00A36B8C">
      <w:pPr>
        <w:spacing w:line="240" w:lineRule="auto"/>
        <w:rPr>
          <w:rFonts w:ascii="Times New Roman" w:hAnsi="Times New Roman" w:cs="Times New Roman"/>
          <w:i/>
          <w:iCs/>
          <w:color w:val="000000" w:themeColor="text1"/>
          <w:sz w:val="24"/>
          <w:szCs w:val="24"/>
        </w:rPr>
      </w:pPr>
      <w:r w:rsidRPr="00DC5390">
        <w:rPr>
          <w:rFonts w:ascii="Times New Roman" w:hAnsi="Times New Roman" w:cs="Times New Roman"/>
          <w:i/>
          <w:iCs/>
          <w:color w:val="000000" w:themeColor="text1"/>
          <w:sz w:val="24"/>
          <w:szCs w:val="24"/>
        </w:rPr>
        <w:t xml:space="preserve">Pages referenced: </w:t>
      </w:r>
      <w:hyperlink r:id="rId9" w:history="1">
        <w:r w:rsidR="00FB74A5" w:rsidRPr="00927F97">
          <w:rPr>
            <w:rStyle w:val="Hyperlink"/>
            <w:rFonts w:ascii="Times New Roman" w:hAnsi="Times New Roman" w:cs="Times New Roman"/>
            <w:i/>
            <w:iCs/>
            <w:sz w:val="24"/>
            <w:szCs w:val="24"/>
          </w:rPr>
          <w:t>https://www.chicagomanualofstyle.org/search.epl?q=genus&amp;site=cmosfaq&amp;search_edition=16</w:t>
        </w:r>
      </w:hyperlink>
      <w:r w:rsidR="00FB74A5">
        <w:rPr>
          <w:rFonts w:ascii="Times New Roman" w:hAnsi="Times New Roman" w:cs="Times New Roman"/>
          <w:i/>
          <w:iCs/>
          <w:color w:val="000000" w:themeColor="text1"/>
          <w:sz w:val="24"/>
          <w:szCs w:val="24"/>
        </w:rPr>
        <w:t xml:space="preserve"> </w:t>
      </w:r>
    </w:p>
    <w:p w14:paraId="59AC7EE2" w14:textId="057B1FDF" w:rsidR="00FB74A5" w:rsidRPr="00FB74A5" w:rsidRDefault="00FB74A5" w:rsidP="00FB74A5">
      <w:pPr>
        <w:pStyle w:val="ListParagraph"/>
        <w:numPr>
          <w:ilvl w:val="0"/>
          <w:numId w:val="3"/>
        </w:numPr>
        <w:spacing w:line="240" w:lineRule="auto"/>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Genus name should be i</w:t>
      </w:r>
      <w:r w:rsidR="00EB78E7">
        <w:rPr>
          <w:rFonts w:ascii="Times New Roman" w:hAnsi="Times New Roman" w:cs="Times New Roman"/>
          <w:color w:val="000000" w:themeColor="text1"/>
          <w:sz w:val="24"/>
          <w:szCs w:val="24"/>
        </w:rPr>
        <w:t>n italics</w:t>
      </w:r>
      <w:r>
        <w:rPr>
          <w:rFonts w:ascii="Times New Roman" w:hAnsi="Times New Roman" w:cs="Times New Roman"/>
          <w:color w:val="000000" w:themeColor="text1"/>
          <w:sz w:val="24"/>
          <w:szCs w:val="24"/>
        </w:rPr>
        <w:t xml:space="preserve"> and </w:t>
      </w:r>
      <w:r w:rsidR="00A6697F">
        <w:rPr>
          <w:rFonts w:ascii="Times New Roman" w:hAnsi="Times New Roman" w:cs="Times New Roman"/>
          <w:color w:val="000000" w:themeColor="text1"/>
          <w:sz w:val="24"/>
          <w:szCs w:val="24"/>
        </w:rPr>
        <w:t>capitalized</w:t>
      </w:r>
    </w:p>
    <w:p w14:paraId="1800DAA1" w14:textId="1DCB8AB9" w:rsidR="00FB74A5" w:rsidRPr="00FB74A5" w:rsidRDefault="00FB74A5" w:rsidP="00FB74A5">
      <w:pPr>
        <w:pStyle w:val="ListParagraph"/>
        <w:numPr>
          <w:ilvl w:val="0"/>
          <w:numId w:val="3"/>
        </w:numPr>
        <w:spacing w:line="240" w:lineRule="auto"/>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All levels above genus </w:t>
      </w:r>
      <w:proofErr w:type="gramStart"/>
      <w:r>
        <w:rPr>
          <w:rFonts w:ascii="Times New Roman" w:hAnsi="Times New Roman" w:cs="Times New Roman"/>
          <w:color w:val="000000" w:themeColor="text1"/>
          <w:sz w:val="24"/>
          <w:szCs w:val="24"/>
        </w:rPr>
        <w:t>are capitalized</w:t>
      </w:r>
      <w:proofErr w:type="gramEnd"/>
      <w:r w:rsidR="00A6697F">
        <w:rPr>
          <w:rFonts w:ascii="Times New Roman" w:hAnsi="Times New Roman" w:cs="Times New Roman"/>
          <w:color w:val="000000" w:themeColor="text1"/>
          <w:sz w:val="24"/>
          <w:szCs w:val="24"/>
        </w:rPr>
        <w:t xml:space="preserve"> but not i</w:t>
      </w:r>
      <w:r w:rsidR="00EB78E7">
        <w:rPr>
          <w:rFonts w:ascii="Times New Roman" w:hAnsi="Times New Roman" w:cs="Times New Roman"/>
          <w:color w:val="000000" w:themeColor="text1"/>
          <w:sz w:val="24"/>
          <w:szCs w:val="24"/>
        </w:rPr>
        <w:t>n italics</w:t>
      </w:r>
    </w:p>
    <w:p w14:paraId="58B6815D" w14:textId="4F02172C" w:rsidR="00FB74A5" w:rsidRPr="009460CD" w:rsidRDefault="00FB74A5" w:rsidP="00FB74A5">
      <w:pPr>
        <w:pStyle w:val="ListParagraph"/>
        <w:numPr>
          <w:ilvl w:val="0"/>
          <w:numId w:val="3"/>
        </w:numPr>
        <w:spacing w:line="240" w:lineRule="auto"/>
        <w:rPr>
          <w:ins w:id="528" w:author="Sahana Melkris" w:date="2020-06-17T15:40:00Z"/>
          <w:rFonts w:ascii="Times New Roman" w:hAnsi="Times New Roman" w:cs="Times New Roman"/>
          <w:i/>
          <w:iCs/>
          <w:color w:val="000000" w:themeColor="text1"/>
          <w:sz w:val="24"/>
          <w:szCs w:val="24"/>
          <w:rPrChange w:id="529" w:author="Sahana Melkris" w:date="2020-06-17T15:40:00Z">
            <w:rPr>
              <w:ins w:id="530" w:author="Sahana Melkris" w:date="2020-06-17T15:40:00Z"/>
              <w:rFonts w:ascii="Times New Roman" w:hAnsi="Times New Roman" w:cs="Times New Roman"/>
              <w:color w:val="000000" w:themeColor="text1"/>
              <w:sz w:val="24"/>
              <w:szCs w:val="24"/>
            </w:rPr>
          </w:rPrChange>
        </w:rPr>
      </w:pPr>
      <w:r>
        <w:rPr>
          <w:rFonts w:ascii="Times New Roman" w:hAnsi="Times New Roman" w:cs="Times New Roman"/>
          <w:color w:val="000000" w:themeColor="text1"/>
          <w:sz w:val="24"/>
          <w:szCs w:val="24"/>
        </w:rPr>
        <w:t>All</w:t>
      </w:r>
      <w:r w:rsidR="00A6697F">
        <w:rPr>
          <w:rFonts w:ascii="Times New Roman" w:hAnsi="Times New Roman" w:cs="Times New Roman"/>
          <w:color w:val="000000" w:themeColor="text1"/>
          <w:sz w:val="24"/>
          <w:szCs w:val="24"/>
        </w:rPr>
        <w:t xml:space="preserve"> levels below genus, like species, are </w:t>
      </w:r>
      <w:r w:rsidR="00EB78E7">
        <w:rPr>
          <w:rFonts w:ascii="Times New Roman" w:hAnsi="Times New Roman" w:cs="Times New Roman"/>
          <w:color w:val="000000" w:themeColor="text1"/>
          <w:sz w:val="24"/>
          <w:szCs w:val="24"/>
        </w:rPr>
        <w:t>in italics</w:t>
      </w:r>
      <w:r w:rsidR="00A6697F">
        <w:rPr>
          <w:rFonts w:ascii="Times New Roman" w:hAnsi="Times New Roman" w:cs="Times New Roman"/>
          <w:color w:val="000000" w:themeColor="text1"/>
          <w:sz w:val="24"/>
          <w:szCs w:val="24"/>
        </w:rPr>
        <w:t xml:space="preserve"> and lower case</w:t>
      </w:r>
    </w:p>
    <w:p w14:paraId="5E9F83EA" w14:textId="59F5A621" w:rsidR="009460CD" w:rsidRPr="00FB74A5" w:rsidRDefault="006B3AC5" w:rsidP="00FB74A5">
      <w:pPr>
        <w:pStyle w:val="ListParagraph"/>
        <w:numPr>
          <w:ilvl w:val="0"/>
          <w:numId w:val="3"/>
        </w:numPr>
        <w:spacing w:line="240" w:lineRule="auto"/>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Species name </w:t>
      </w:r>
      <w:proofErr w:type="gramStart"/>
      <w:r>
        <w:rPr>
          <w:rFonts w:ascii="Times New Roman" w:hAnsi="Times New Roman" w:cs="Times New Roman"/>
          <w:color w:val="000000" w:themeColor="text1"/>
          <w:sz w:val="24"/>
          <w:szCs w:val="24"/>
        </w:rPr>
        <w:t>is always written</w:t>
      </w:r>
      <w:proofErr w:type="gramEnd"/>
      <w:r>
        <w:rPr>
          <w:rFonts w:ascii="Times New Roman" w:hAnsi="Times New Roman" w:cs="Times New Roman"/>
          <w:color w:val="000000" w:themeColor="text1"/>
          <w:sz w:val="24"/>
          <w:szCs w:val="24"/>
        </w:rPr>
        <w:t xml:space="preserve"> with genus name first, where genus name is spelled out in first instance and abbreviated in later instances like (</w:t>
      </w:r>
      <w:r w:rsidRPr="00D20F8B">
        <w:rPr>
          <w:rFonts w:ascii="Times New Roman" w:hAnsi="Times New Roman" w:cs="Times New Roman"/>
          <w:i/>
          <w:iCs/>
          <w:color w:val="000000" w:themeColor="text1"/>
          <w:sz w:val="24"/>
          <w:szCs w:val="24"/>
        </w:rPr>
        <w:t xml:space="preserve">A. </w:t>
      </w:r>
      <w:proofErr w:type="spellStart"/>
      <w:r w:rsidRPr="00D20F8B">
        <w:rPr>
          <w:rFonts w:ascii="Times New Roman" w:hAnsi="Times New Roman" w:cs="Times New Roman"/>
          <w:i/>
          <w:iCs/>
          <w:color w:val="000000" w:themeColor="text1"/>
          <w:sz w:val="24"/>
          <w:szCs w:val="24"/>
        </w:rPr>
        <w:t>magniventris</w:t>
      </w:r>
      <w:proofErr w:type="spellEnd"/>
      <w:r>
        <w:rPr>
          <w:rFonts w:ascii="Times New Roman" w:hAnsi="Times New Roman" w:cs="Times New Roman"/>
          <w:color w:val="000000" w:themeColor="text1"/>
          <w:sz w:val="24"/>
          <w:szCs w:val="24"/>
        </w:rPr>
        <w:t>)</w:t>
      </w:r>
    </w:p>
    <w:p w14:paraId="27229495" w14:textId="77777777" w:rsidR="00A36B8C" w:rsidRDefault="00A36B8C" w:rsidP="00A36B8C">
      <w:pPr>
        <w:rPr>
          <w:rFonts w:ascii="Times New Roman" w:hAnsi="Times New Roman" w:cs="Times New Roman"/>
          <w:color w:val="000000" w:themeColor="text1"/>
          <w:sz w:val="24"/>
          <w:szCs w:val="24"/>
        </w:rPr>
      </w:pPr>
      <w:r w:rsidRPr="00A4014D">
        <w:rPr>
          <w:rFonts w:ascii="Times New Roman" w:hAnsi="Times New Roman" w:cs="Times New Roman"/>
          <w:b/>
          <w:bCs/>
          <w:color w:val="000000" w:themeColor="text1"/>
          <w:sz w:val="28"/>
          <w:szCs w:val="28"/>
          <w:u w:val="single"/>
        </w:rPr>
        <w:t>Dictionary:</w:t>
      </w:r>
      <w:r w:rsidRPr="00170AE7">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4"/>
          <w:szCs w:val="24"/>
        </w:rPr>
        <w:t>New Oxford American Dictionary, 4</w:t>
      </w:r>
      <w:r w:rsidRPr="00933F7F">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edition</w:t>
      </w:r>
    </w:p>
    <w:p w14:paraId="5BEFF33B" w14:textId="77777777" w:rsidR="00A36B8C" w:rsidRPr="000D4F1E" w:rsidRDefault="00A36B8C">
      <w:pPr>
        <w:spacing w:line="240" w:lineRule="auto"/>
        <w:contextualSpacing/>
        <w:rPr>
          <w:rFonts w:ascii="Times New Roman" w:hAnsi="Times New Roman" w:cs="Times New Roman"/>
        </w:rPr>
        <w:pPrChange w:id="531" w:author="Sahana Melkris" w:date="2020-06-16T19:35:00Z">
          <w:pPr/>
        </w:pPrChange>
      </w:pPr>
    </w:p>
    <w:sectPr w:rsidR="00A36B8C" w:rsidRPr="000D4F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69" w:author="Sahana Melkris" w:date="2020-06-17T22:54:00Z" w:initials="SM">
    <w:p w14:paraId="251C6216" w14:textId="4DBE3ABB" w:rsidR="00B862D3" w:rsidRDefault="00B862D3">
      <w:pPr>
        <w:pStyle w:val="CommentText"/>
      </w:pPr>
      <w:r>
        <w:rPr>
          <w:rStyle w:val="CommentReference"/>
        </w:rPr>
        <w:annotationRef/>
      </w:r>
      <w:r>
        <w:rPr>
          <w:rStyle w:val="CommentReference"/>
        </w:rPr>
        <w:t xml:space="preserve">Need to introduce Kenneth Carpenter </w:t>
      </w:r>
      <w:r w:rsidR="00334BF0">
        <w:rPr>
          <w:rStyle w:val="CommentReference"/>
        </w:rPr>
        <w:t xml:space="preserve">in some way. For example, </w:t>
      </w:r>
      <w:r>
        <w:rPr>
          <w:rStyle w:val="CommentReference"/>
        </w:rPr>
        <w:t xml:space="preserve">by nationality and profession (ex. American paleontologist).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1C62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1DB0" w16cex:dateUtc="2020-06-18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1C6216" w16cid:durableId="22951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443A9"/>
    <w:multiLevelType w:val="hybridMultilevel"/>
    <w:tmpl w:val="F2D2FC70"/>
    <w:lvl w:ilvl="0" w:tplc="7DDCE9A2">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DA03237"/>
    <w:multiLevelType w:val="hybridMultilevel"/>
    <w:tmpl w:val="4DA056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2BE6479"/>
    <w:multiLevelType w:val="hybridMultilevel"/>
    <w:tmpl w:val="77C6846E"/>
    <w:lvl w:ilvl="0" w:tplc="7DDCE9A2">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D40"/>
    <w:rsid w:val="00011ABA"/>
    <w:rsid w:val="0002476A"/>
    <w:rsid w:val="00025612"/>
    <w:rsid w:val="00051B6B"/>
    <w:rsid w:val="0006291A"/>
    <w:rsid w:val="000B7BCB"/>
    <w:rsid w:val="000D2E72"/>
    <w:rsid w:val="000D4F1E"/>
    <w:rsid w:val="000F3B1C"/>
    <w:rsid w:val="001121D8"/>
    <w:rsid w:val="00122A19"/>
    <w:rsid w:val="001347AE"/>
    <w:rsid w:val="00175688"/>
    <w:rsid w:val="001F06E3"/>
    <w:rsid w:val="00202753"/>
    <w:rsid w:val="002038D7"/>
    <w:rsid w:val="00204E62"/>
    <w:rsid w:val="00257EB2"/>
    <w:rsid w:val="00264282"/>
    <w:rsid w:val="00266CF1"/>
    <w:rsid w:val="002679F8"/>
    <w:rsid w:val="00277C4B"/>
    <w:rsid w:val="00286ABF"/>
    <w:rsid w:val="002C5F53"/>
    <w:rsid w:val="002E7EAC"/>
    <w:rsid w:val="002F4640"/>
    <w:rsid w:val="002F6117"/>
    <w:rsid w:val="00331801"/>
    <w:rsid w:val="00334BF0"/>
    <w:rsid w:val="00362091"/>
    <w:rsid w:val="0036215D"/>
    <w:rsid w:val="00395816"/>
    <w:rsid w:val="004067CB"/>
    <w:rsid w:val="004172C2"/>
    <w:rsid w:val="00481587"/>
    <w:rsid w:val="004920AD"/>
    <w:rsid w:val="004B213A"/>
    <w:rsid w:val="004C5A7C"/>
    <w:rsid w:val="004C7755"/>
    <w:rsid w:val="00514F1F"/>
    <w:rsid w:val="005645C2"/>
    <w:rsid w:val="00564D40"/>
    <w:rsid w:val="00594E8D"/>
    <w:rsid w:val="005A6B9D"/>
    <w:rsid w:val="005B1E1F"/>
    <w:rsid w:val="005E7337"/>
    <w:rsid w:val="006312B2"/>
    <w:rsid w:val="00647F7F"/>
    <w:rsid w:val="00656F4A"/>
    <w:rsid w:val="00682117"/>
    <w:rsid w:val="006B3AC5"/>
    <w:rsid w:val="006E5475"/>
    <w:rsid w:val="006F1E1B"/>
    <w:rsid w:val="00701350"/>
    <w:rsid w:val="0073045B"/>
    <w:rsid w:val="00766824"/>
    <w:rsid w:val="00774ADA"/>
    <w:rsid w:val="00781D2D"/>
    <w:rsid w:val="00786342"/>
    <w:rsid w:val="00792079"/>
    <w:rsid w:val="00792D40"/>
    <w:rsid w:val="007960EA"/>
    <w:rsid w:val="007D21AE"/>
    <w:rsid w:val="00825CEC"/>
    <w:rsid w:val="008448FC"/>
    <w:rsid w:val="008721B5"/>
    <w:rsid w:val="008E55A8"/>
    <w:rsid w:val="00936005"/>
    <w:rsid w:val="009460CD"/>
    <w:rsid w:val="00972124"/>
    <w:rsid w:val="00976056"/>
    <w:rsid w:val="00990202"/>
    <w:rsid w:val="009A11E7"/>
    <w:rsid w:val="009B1073"/>
    <w:rsid w:val="009B6B8C"/>
    <w:rsid w:val="009B6CCE"/>
    <w:rsid w:val="009E2CFE"/>
    <w:rsid w:val="00A02D85"/>
    <w:rsid w:val="00A11AEF"/>
    <w:rsid w:val="00A21FDC"/>
    <w:rsid w:val="00A36B8C"/>
    <w:rsid w:val="00A403F8"/>
    <w:rsid w:val="00A6697F"/>
    <w:rsid w:val="00A775DD"/>
    <w:rsid w:val="00A8333F"/>
    <w:rsid w:val="00A87867"/>
    <w:rsid w:val="00B14705"/>
    <w:rsid w:val="00B1688B"/>
    <w:rsid w:val="00B3274E"/>
    <w:rsid w:val="00B63A9D"/>
    <w:rsid w:val="00B76FE1"/>
    <w:rsid w:val="00B862D3"/>
    <w:rsid w:val="00BC0D72"/>
    <w:rsid w:val="00BC4B78"/>
    <w:rsid w:val="00BD2A50"/>
    <w:rsid w:val="00BE10D7"/>
    <w:rsid w:val="00C476E0"/>
    <w:rsid w:val="00C64176"/>
    <w:rsid w:val="00C74734"/>
    <w:rsid w:val="00C8005E"/>
    <w:rsid w:val="00CE3FD1"/>
    <w:rsid w:val="00D20F8B"/>
    <w:rsid w:val="00D2482E"/>
    <w:rsid w:val="00D2719F"/>
    <w:rsid w:val="00D32B93"/>
    <w:rsid w:val="00D44594"/>
    <w:rsid w:val="00D51862"/>
    <w:rsid w:val="00D81A2C"/>
    <w:rsid w:val="00D97D94"/>
    <w:rsid w:val="00DC1FA8"/>
    <w:rsid w:val="00DE02BA"/>
    <w:rsid w:val="00E36869"/>
    <w:rsid w:val="00E773B2"/>
    <w:rsid w:val="00EA04D4"/>
    <w:rsid w:val="00EB5636"/>
    <w:rsid w:val="00EB78E7"/>
    <w:rsid w:val="00EE07A3"/>
    <w:rsid w:val="00EE6E55"/>
    <w:rsid w:val="00EE72E1"/>
    <w:rsid w:val="00F61450"/>
    <w:rsid w:val="00FB33E6"/>
    <w:rsid w:val="00FB74A5"/>
    <w:rsid w:val="00FC3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B617"/>
  <w15:chartTrackingRefBased/>
  <w15:docId w15:val="{9815695D-EE61-453E-8DC9-EF5919BD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4D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564D40"/>
  </w:style>
  <w:style w:type="character" w:styleId="Hyperlink">
    <w:name w:val="Hyperlink"/>
    <w:basedOn w:val="DefaultParagraphFont"/>
    <w:uiPriority w:val="99"/>
    <w:unhideWhenUsed/>
    <w:rsid w:val="00564D40"/>
    <w:rPr>
      <w:color w:val="0000FF"/>
      <w:u w:val="single"/>
    </w:rPr>
  </w:style>
  <w:style w:type="character" w:customStyle="1" w:styleId="unicode">
    <w:name w:val="unicode"/>
    <w:basedOn w:val="DefaultParagraphFont"/>
    <w:rsid w:val="00564D40"/>
  </w:style>
  <w:style w:type="character" w:customStyle="1" w:styleId="nocaps">
    <w:name w:val="nocaps"/>
    <w:basedOn w:val="DefaultParagraphFont"/>
    <w:rsid w:val="00564D40"/>
  </w:style>
  <w:style w:type="character" w:customStyle="1" w:styleId="Heading2Char">
    <w:name w:val="Heading 2 Char"/>
    <w:basedOn w:val="DefaultParagraphFont"/>
    <w:link w:val="Heading2"/>
    <w:uiPriority w:val="9"/>
    <w:rsid w:val="00564D40"/>
    <w:rPr>
      <w:rFonts w:ascii="Times New Roman" w:eastAsia="Times New Roman" w:hAnsi="Times New Roman" w:cs="Times New Roman"/>
      <w:b/>
      <w:bCs/>
      <w:sz w:val="36"/>
      <w:szCs w:val="36"/>
    </w:rPr>
  </w:style>
  <w:style w:type="character" w:customStyle="1" w:styleId="mw-headline">
    <w:name w:val="mw-headline"/>
    <w:basedOn w:val="DefaultParagraphFont"/>
    <w:rsid w:val="00564D40"/>
  </w:style>
  <w:style w:type="character" w:customStyle="1" w:styleId="Heading1Char">
    <w:name w:val="Heading 1 Char"/>
    <w:basedOn w:val="DefaultParagraphFont"/>
    <w:link w:val="Heading1"/>
    <w:uiPriority w:val="9"/>
    <w:rsid w:val="00564D4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E7EAC"/>
    <w:rPr>
      <w:sz w:val="16"/>
      <w:szCs w:val="16"/>
    </w:rPr>
  </w:style>
  <w:style w:type="paragraph" w:styleId="CommentText">
    <w:name w:val="annotation text"/>
    <w:basedOn w:val="Normal"/>
    <w:link w:val="CommentTextChar"/>
    <w:uiPriority w:val="99"/>
    <w:semiHidden/>
    <w:unhideWhenUsed/>
    <w:rsid w:val="002E7EAC"/>
    <w:pPr>
      <w:spacing w:line="240" w:lineRule="auto"/>
    </w:pPr>
    <w:rPr>
      <w:sz w:val="20"/>
      <w:szCs w:val="20"/>
    </w:rPr>
  </w:style>
  <w:style w:type="character" w:customStyle="1" w:styleId="CommentTextChar">
    <w:name w:val="Comment Text Char"/>
    <w:basedOn w:val="DefaultParagraphFont"/>
    <w:link w:val="CommentText"/>
    <w:uiPriority w:val="99"/>
    <w:semiHidden/>
    <w:rsid w:val="002E7EAC"/>
    <w:rPr>
      <w:sz w:val="20"/>
      <w:szCs w:val="20"/>
    </w:rPr>
  </w:style>
  <w:style w:type="paragraph" w:styleId="CommentSubject">
    <w:name w:val="annotation subject"/>
    <w:basedOn w:val="CommentText"/>
    <w:next w:val="CommentText"/>
    <w:link w:val="CommentSubjectChar"/>
    <w:uiPriority w:val="99"/>
    <w:semiHidden/>
    <w:unhideWhenUsed/>
    <w:rsid w:val="002E7EAC"/>
    <w:rPr>
      <w:b/>
      <w:bCs/>
    </w:rPr>
  </w:style>
  <w:style w:type="character" w:customStyle="1" w:styleId="CommentSubjectChar">
    <w:name w:val="Comment Subject Char"/>
    <w:basedOn w:val="CommentTextChar"/>
    <w:link w:val="CommentSubject"/>
    <w:uiPriority w:val="99"/>
    <w:semiHidden/>
    <w:rsid w:val="002E7EAC"/>
    <w:rPr>
      <w:b/>
      <w:bCs/>
      <w:sz w:val="20"/>
      <w:szCs w:val="20"/>
    </w:rPr>
  </w:style>
  <w:style w:type="paragraph" w:styleId="BalloonText">
    <w:name w:val="Balloon Text"/>
    <w:basedOn w:val="Normal"/>
    <w:link w:val="BalloonTextChar"/>
    <w:uiPriority w:val="99"/>
    <w:semiHidden/>
    <w:unhideWhenUsed/>
    <w:rsid w:val="002E7E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EAC"/>
    <w:rPr>
      <w:rFonts w:ascii="Segoe UI" w:hAnsi="Segoe UI" w:cs="Segoe UI"/>
      <w:sz w:val="18"/>
      <w:szCs w:val="18"/>
    </w:rPr>
  </w:style>
  <w:style w:type="paragraph" w:styleId="Revision">
    <w:name w:val="Revision"/>
    <w:hidden/>
    <w:uiPriority w:val="99"/>
    <w:semiHidden/>
    <w:rsid w:val="0036215D"/>
    <w:pPr>
      <w:spacing w:after="0" w:line="240" w:lineRule="auto"/>
    </w:pPr>
  </w:style>
  <w:style w:type="paragraph" w:styleId="ListParagraph">
    <w:name w:val="List Paragraph"/>
    <w:basedOn w:val="Normal"/>
    <w:uiPriority w:val="34"/>
    <w:qFormat/>
    <w:rsid w:val="00A36B8C"/>
    <w:pPr>
      <w:spacing w:after="200" w:line="276" w:lineRule="auto"/>
      <w:ind w:left="720"/>
      <w:contextualSpacing/>
    </w:pPr>
  </w:style>
  <w:style w:type="character" w:styleId="UnresolvedMention">
    <w:name w:val="Unresolved Mention"/>
    <w:basedOn w:val="DefaultParagraphFont"/>
    <w:uiPriority w:val="99"/>
    <w:semiHidden/>
    <w:unhideWhenUsed/>
    <w:rsid w:val="00FB7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725539">
      <w:bodyDiv w:val="1"/>
      <w:marLeft w:val="0"/>
      <w:marRight w:val="0"/>
      <w:marTop w:val="0"/>
      <w:marBottom w:val="0"/>
      <w:divBdr>
        <w:top w:val="none" w:sz="0" w:space="0" w:color="auto"/>
        <w:left w:val="none" w:sz="0" w:space="0" w:color="auto"/>
        <w:bottom w:val="none" w:sz="0" w:space="0" w:color="auto"/>
        <w:right w:val="none" w:sz="0" w:space="0" w:color="auto"/>
      </w:divBdr>
    </w:div>
    <w:div w:id="568736539">
      <w:bodyDiv w:val="1"/>
      <w:marLeft w:val="0"/>
      <w:marRight w:val="0"/>
      <w:marTop w:val="0"/>
      <w:marBottom w:val="0"/>
      <w:divBdr>
        <w:top w:val="none" w:sz="0" w:space="0" w:color="auto"/>
        <w:left w:val="none" w:sz="0" w:space="0" w:color="auto"/>
        <w:bottom w:val="none" w:sz="0" w:space="0" w:color="auto"/>
        <w:right w:val="none" w:sz="0" w:space="0" w:color="auto"/>
      </w:divBdr>
    </w:div>
    <w:div w:id="674920502">
      <w:bodyDiv w:val="1"/>
      <w:marLeft w:val="0"/>
      <w:marRight w:val="0"/>
      <w:marTop w:val="0"/>
      <w:marBottom w:val="0"/>
      <w:divBdr>
        <w:top w:val="none" w:sz="0" w:space="0" w:color="auto"/>
        <w:left w:val="none" w:sz="0" w:space="0" w:color="auto"/>
        <w:bottom w:val="none" w:sz="0" w:space="0" w:color="auto"/>
        <w:right w:val="none" w:sz="0" w:space="0" w:color="auto"/>
      </w:divBdr>
    </w:div>
    <w:div w:id="955135381">
      <w:bodyDiv w:val="1"/>
      <w:marLeft w:val="0"/>
      <w:marRight w:val="0"/>
      <w:marTop w:val="0"/>
      <w:marBottom w:val="0"/>
      <w:divBdr>
        <w:top w:val="none" w:sz="0" w:space="0" w:color="auto"/>
        <w:left w:val="none" w:sz="0" w:space="0" w:color="auto"/>
        <w:bottom w:val="none" w:sz="0" w:space="0" w:color="auto"/>
        <w:right w:val="none" w:sz="0" w:space="0" w:color="auto"/>
      </w:divBdr>
    </w:div>
    <w:div w:id="964576041">
      <w:bodyDiv w:val="1"/>
      <w:marLeft w:val="0"/>
      <w:marRight w:val="0"/>
      <w:marTop w:val="0"/>
      <w:marBottom w:val="0"/>
      <w:divBdr>
        <w:top w:val="none" w:sz="0" w:space="0" w:color="auto"/>
        <w:left w:val="none" w:sz="0" w:space="0" w:color="auto"/>
        <w:bottom w:val="none" w:sz="0" w:space="0" w:color="auto"/>
        <w:right w:val="none" w:sz="0" w:space="0" w:color="auto"/>
      </w:divBdr>
    </w:div>
    <w:div w:id="972321924">
      <w:bodyDiv w:val="1"/>
      <w:marLeft w:val="0"/>
      <w:marRight w:val="0"/>
      <w:marTop w:val="0"/>
      <w:marBottom w:val="0"/>
      <w:divBdr>
        <w:top w:val="none" w:sz="0" w:space="0" w:color="auto"/>
        <w:left w:val="none" w:sz="0" w:space="0" w:color="auto"/>
        <w:bottom w:val="none" w:sz="0" w:space="0" w:color="auto"/>
        <w:right w:val="none" w:sz="0" w:space="0" w:color="auto"/>
      </w:divBdr>
      <w:divsChild>
        <w:div w:id="1732382919">
          <w:marLeft w:val="0"/>
          <w:marRight w:val="0"/>
          <w:marTop w:val="0"/>
          <w:marBottom w:val="0"/>
          <w:divBdr>
            <w:top w:val="none" w:sz="0" w:space="0" w:color="auto"/>
            <w:left w:val="none" w:sz="0" w:space="0" w:color="auto"/>
            <w:bottom w:val="none" w:sz="0" w:space="0" w:color="auto"/>
            <w:right w:val="none" w:sz="0" w:space="0" w:color="auto"/>
          </w:divBdr>
          <w:divsChild>
            <w:div w:id="12879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7843">
      <w:bodyDiv w:val="1"/>
      <w:marLeft w:val="0"/>
      <w:marRight w:val="0"/>
      <w:marTop w:val="0"/>
      <w:marBottom w:val="0"/>
      <w:divBdr>
        <w:top w:val="none" w:sz="0" w:space="0" w:color="auto"/>
        <w:left w:val="none" w:sz="0" w:space="0" w:color="auto"/>
        <w:bottom w:val="none" w:sz="0" w:space="0" w:color="auto"/>
        <w:right w:val="none" w:sz="0" w:space="0" w:color="auto"/>
      </w:divBdr>
    </w:div>
    <w:div w:id="174833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icagomanualofstyle.org/search.epl?q=genus&amp;site=cmosfaq&amp;search_edition=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Mitsutama</dc:creator>
  <cp:keywords/>
  <dc:description/>
  <cp:lastModifiedBy>Sahana Melkris</cp:lastModifiedBy>
  <cp:revision>28</cp:revision>
  <dcterms:created xsi:type="dcterms:W3CDTF">2020-06-17T21:28:00Z</dcterms:created>
  <dcterms:modified xsi:type="dcterms:W3CDTF">2020-06-18T06:04:00Z</dcterms:modified>
</cp:coreProperties>
</file>